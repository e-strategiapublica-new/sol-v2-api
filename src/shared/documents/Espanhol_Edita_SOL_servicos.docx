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22F2" w14:textId="77777777" w:rsidR="005A2BCE" w:rsidRPr="006F0175" w:rsidRDefault="005A2BCE" w:rsidP="005A2BCE">
      <w:pPr>
        <w:jc w:val="center"/>
        <w:rPr>
          <w:rFonts w:asciiTheme="majorHAnsi" w:hAnsiTheme="majorHAnsi" w:cstheme="majorHAnsi"/>
          <w:b/>
          <w:lang w:val="es-ES"/>
        </w:rPr>
      </w:pPr>
    </w:p>
    <w:p w14:paraId="76E14CAB" w14:textId="04E2A6B9" w:rsidR="005A2BCE" w:rsidRPr="006F0175" w:rsidRDefault="001E559F" w:rsidP="005A2BCE">
      <w:pPr>
        <w:jc w:val="center"/>
        <w:rPr>
          <w:rFonts w:asciiTheme="majorHAnsi" w:hAnsiTheme="majorHAnsi" w:cstheme="majorHAnsi"/>
          <w:b/>
          <w:lang w:val="es-ES"/>
        </w:rPr>
      </w:pPr>
      <w:r w:rsidRPr="006F0175">
        <w:rPr>
          <w:rFonts w:asciiTheme="majorHAnsi" w:hAnsiTheme="majorHAnsi" w:cstheme="majorHAnsi"/>
          <w:b/>
          <w:lang w:val="es-ES"/>
        </w:rPr>
        <w:t>Adquisición de</w:t>
      </w:r>
      <w:r w:rsidR="005A2BCE" w:rsidRPr="006F0175">
        <w:rPr>
          <w:rFonts w:asciiTheme="majorHAnsi" w:hAnsiTheme="majorHAnsi" w:cstheme="majorHAnsi"/>
          <w:b/>
          <w:lang w:val="es-ES"/>
        </w:rPr>
        <w:t xml:space="preserve">: </w:t>
      </w:r>
    </w:p>
    <w:p w14:paraId="3C472326" w14:textId="0D155E2A" w:rsidR="005A2BCE" w:rsidRPr="006F0175" w:rsidRDefault="005A2BCE" w:rsidP="005A2BCE">
      <w:pPr>
        <w:pStyle w:val="Title"/>
        <w:rPr>
          <w:rFonts w:asciiTheme="majorHAnsi" w:hAnsiTheme="majorHAnsi" w:cstheme="majorHAnsi"/>
          <w:sz w:val="22"/>
          <w:szCs w:val="22"/>
          <w:lang w:val="es-ES"/>
        </w:rPr>
      </w:pPr>
      <w:r w:rsidRPr="006F0175">
        <w:rPr>
          <w:rFonts w:asciiTheme="majorHAnsi" w:hAnsiTheme="majorHAnsi" w:cstheme="majorHAnsi"/>
          <w:b w:val="0"/>
          <w:bCs/>
          <w:i/>
          <w:iCs/>
          <w:sz w:val="22"/>
          <w:szCs w:val="22"/>
          <w:highlight w:val="lightGray"/>
          <w:lang w:val="es-ES"/>
        </w:rPr>
        <w:t>[</w:t>
      </w:r>
      <w:r w:rsidR="009040BE" w:rsidRPr="006F0175">
        <w:rPr>
          <w:rFonts w:asciiTheme="majorHAnsi" w:hAnsiTheme="majorHAnsi" w:cstheme="majorHAnsi"/>
          <w:b w:val="0"/>
          <w:bCs/>
          <w:i/>
          <w:iCs/>
          <w:sz w:val="22"/>
          <w:szCs w:val="22"/>
          <w:highlight w:val="lightGray"/>
          <w:lang w:val="es-ES"/>
        </w:rPr>
        <w:t>ingresar</w:t>
      </w:r>
      <w:r w:rsidR="001E559F" w:rsidRPr="006F0175">
        <w:rPr>
          <w:rFonts w:asciiTheme="majorHAnsi" w:hAnsiTheme="majorHAnsi" w:cstheme="majorHAnsi"/>
          <w:b w:val="0"/>
          <w:bCs/>
          <w:i/>
          <w:iCs/>
          <w:sz w:val="22"/>
          <w:szCs w:val="22"/>
          <w:highlight w:val="lightGray"/>
          <w:lang w:val="es-ES"/>
        </w:rPr>
        <w:t xml:space="preserve"> la descripción de los </w:t>
      </w:r>
      <w:r w:rsidR="00EF3C07">
        <w:rPr>
          <w:rFonts w:asciiTheme="majorHAnsi" w:hAnsiTheme="majorHAnsi" w:cstheme="majorHAnsi"/>
          <w:b w:val="0"/>
          <w:bCs/>
          <w:i/>
          <w:iCs/>
          <w:sz w:val="22"/>
          <w:szCs w:val="22"/>
          <w:highlight w:val="lightGray"/>
          <w:lang w:val="es-ES"/>
        </w:rPr>
        <w:t>Servicios</w:t>
      </w:r>
      <w:r w:rsidRPr="006F0175">
        <w:rPr>
          <w:rFonts w:asciiTheme="majorHAnsi" w:hAnsiTheme="majorHAnsi" w:cstheme="majorHAnsi"/>
          <w:b w:val="0"/>
          <w:bCs/>
          <w:i/>
          <w:iCs/>
          <w:sz w:val="22"/>
          <w:szCs w:val="22"/>
          <w:highlight w:val="lightGray"/>
          <w:lang w:val="es-ES"/>
        </w:rPr>
        <w:t>]</w:t>
      </w:r>
      <w:r w:rsidRPr="006F0175">
        <w:rPr>
          <w:rFonts w:asciiTheme="majorHAnsi" w:hAnsiTheme="majorHAnsi" w:cstheme="majorHAnsi"/>
          <w:sz w:val="22"/>
          <w:szCs w:val="22"/>
          <w:lang w:val="es-ES"/>
        </w:rPr>
        <w:t xml:space="preserve"> </w:t>
      </w:r>
    </w:p>
    <w:p w14:paraId="101C395B" w14:textId="77777777" w:rsidR="005A2BCE" w:rsidRPr="006F0175" w:rsidRDefault="005A2BCE" w:rsidP="005A2BCE">
      <w:pPr>
        <w:spacing w:before="60" w:after="60"/>
        <w:rPr>
          <w:rFonts w:asciiTheme="majorHAnsi" w:hAnsiTheme="majorHAnsi" w:cstheme="majorHAnsi"/>
          <w:b/>
          <w:lang w:val="es-ES"/>
        </w:rPr>
      </w:pPr>
    </w:p>
    <w:p w14:paraId="25D115A7" w14:textId="77777777" w:rsidR="005A2BCE" w:rsidRPr="006F0175" w:rsidRDefault="005A2BCE" w:rsidP="005A2BCE">
      <w:pPr>
        <w:spacing w:before="60" w:after="60"/>
        <w:rPr>
          <w:rFonts w:asciiTheme="majorHAnsi" w:hAnsiTheme="majorHAnsi" w:cstheme="majorHAnsi"/>
          <w:b/>
          <w:lang w:val="es-ES"/>
        </w:rPr>
      </w:pPr>
    </w:p>
    <w:p w14:paraId="613866FB" w14:textId="08459CA1" w:rsidR="005A2BCE" w:rsidRPr="006F0175" w:rsidRDefault="00D6210E" w:rsidP="005A2BCE">
      <w:pPr>
        <w:spacing w:before="60" w:after="60"/>
        <w:rPr>
          <w:rFonts w:asciiTheme="majorHAnsi" w:hAnsiTheme="majorHAnsi" w:cstheme="majorHAnsi"/>
          <w:b/>
          <w:lang w:val="es-ES"/>
        </w:rPr>
      </w:pPr>
      <w:r w:rsidRPr="006F0175">
        <w:rPr>
          <w:rFonts w:asciiTheme="majorHAnsi" w:hAnsiTheme="majorHAnsi" w:cstheme="majorHAnsi"/>
          <w:b/>
          <w:lang w:val="es-ES"/>
        </w:rPr>
        <w:t>Ref</w:t>
      </w:r>
      <w:r w:rsidR="00035A60" w:rsidRPr="006F0175">
        <w:rPr>
          <w:rFonts w:asciiTheme="majorHAnsi" w:hAnsiTheme="majorHAnsi" w:cstheme="majorHAnsi"/>
          <w:b/>
          <w:lang w:val="es-ES"/>
        </w:rPr>
        <w:t>.</w:t>
      </w:r>
      <w:r w:rsidRPr="006F0175">
        <w:rPr>
          <w:rFonts w:asciiTheme="majorHAnsi" w:hAnsiTheme="majorHAnsi" w:cstheme="majorHAnsi"/>
          <w:b/>
          <w:lang w:val="es-ES"/>
        </w:rPr>
        <w:t xml:space="preserve"> No: </w:t>
      </w:r>
      <w:r w:rsidRPr="006F0175">
        <w:rPr>
          <w:rFonts w:asciiTheme="majorHAnsi" w:hAnsiTheme="majorHAnsi" w:cstheme="majorHAnsi"/>
          <w:i/>
          <w:highlight w:val="lightGray"/>
          <w:lang w:val="es-ES"/>
        </w:rPr>
        <w:t>[ingrese el número de referencia]</w:t>
      </w:r>
    </w:p>
    <w:p w14:paraId="4BD397AE" w14:textId="7423DAC9" w:rsidR="005A2BCE" w:rsidRPr="006F0175" w:rsidRDefault="00D6210E" w:rsidP="005A2BCE">
      <w:pPr>
        <w:spacing w:before="60" w:after="60"/>
        <w:rPr>
          <w:rFonts w:asciiTheme="majorHAnsi" w:hAnsiTheme="majorHAnsi" w:cstheme="majorHAnsi"/>
          <w:lang w:val="es-ES"/>
        </w:rPr>
      </w:pPr>
      <w:r w:rsidRPr="006F0175">
        <w:rPr>
          <w:rFonts w:asciiTheme="majorHAnsi" w:hAnsiTheme="majorHAnsi" w:cstheme="majorHAnsi"/>
          <w:b/>
          <w:lang w:val="es-ES"/>
        </w:rPr>
        <w:t>Proyecto:</w:t>
      </w:r>
      <w:r w:rsidRPr="006F0175">
        <w:rPr>
          <w:rFonts w:asciiTheme="majorHAnsi" w:hAnsiTheme="majorHAnsi" w:cstheme="majorHAnsi"/>
          <w:b/>
          <w:bCs/>
          <w:i/>
          <w:iCs/>
          <w:lang w:val="es-ES"/>
        </w:rPr>
        <w:t xml:space="preserve"> </w:t>
      </w:r>
      <w:r w:rsidRPr="006F0175">
        <w:rPr>
          <w:rFonts w:asciiTheme="majorHAnsi" w:hAnsiTheme="majorHAnsi" w:cstheme="majorHAnsi"/>
          <w:bCs/>
          <w:i/>
          <w:iCs/>
          <w:highlight w:val="lightGray"/>
          <w:lang w:val="es-ES"/>
        </w:rPr>
        <w:t>[ingrese el nombre del Proyecto]</w:t>
      </w:r>
    </w:p>
    <w:p w14:paraId="0F6EC8A7" w14:textId="783765C8" w:rsidR="005A2BCE" w:rsidRPr="006F0175" w:rsidRDefault="007015F8" w:rsidP="005A2BCE">
      <w:pPr>
        <w:spacing w:before="60" w:after="60"/>
        <w:rPr>
          <w:rFonts w:asciiTheme="majorHAnsi" w:hAnsiTheme="majorHAnsi" w:cstheme="majorHAnsi"/>
          <w:b/>
          <w:i/>
          <w:lang w:val="es-ES"/>
        </w:rPr>
      </w:pPr>
      <w:r>
        <w:rPr>
          <w:rFonts w:asciiTheme="majorHAnsi" w:hAnsiTheme="majorHAnsi" w:cstheme="majorHAnsi"/>
          <w:b/>
          <w:iCs/>
          <w:lang w:val="es-ES"/>
        </w:rPr>
        <w:t>Contratante</w:t>
      </w:r>
      <w:r w:rsidR="00D6210E" w:rsidRPr="006F0175">
        <w:rPr>
          <w:rFonts w:asciiTheme="majorHAnsi" w:hAnsiTheme="majorHAnsi" w:cstheme="majorHAnsi"/>
          <w:b/>
          <w:lang w:val="es-ES"/>
        </w:rPr>
        <w:t xml:space="preserve">: </w:t>
      </w:r>
      <w:r w:rsidR="00D6210E" w:rsidRPr="006F0175">
        <w:rPr>
          <w:rFonts w:asciiTheme="majorHAnsi" w:hAnsiTheme="majorHAnsi" w:cstheme="majorHAnsi"/>
          <w:i/>
          <w:highlight w:val="lightGray"/>
          <w:lang w:val="es-ES"/>
        </w:rPr>
        <w:t>[ingrese el nombre d</w:t>
      </w:r>
      <w:r w:rsidR="00EF3C07">
        <w:rPr>
          <w:rFonts w:asciiTheme="majorHAnsi" w:hAnsiTheme="majorHAnsi" w:cstheme="majorHAnsi"/>
          <w:i/>
          <w:highlight w:val="lightGray"/>
          <w:lang w:val="es-ES"/>
        </w:rPr>
        <w:t>el Contratante</w:t>
      </w:r>
      <w:r w:rsidR="00D6210E" w:rsidRPr="006F0175">
        <w:rPr>
          <w:rFonts w:asciiTheme="majorHAnsi" w:hAnsiTheme="majorHAnsi" w:cstheme="majorHAnsi"/>
          <w:i/>
          <w:highlight w:val="lightGray"/>
          <w:lang w:val="es-ES"/>
        </w:rPr>
        <w:t>]</w:t>
      </w:r>
    </w:p>
    <w:p w14:paraId="28146B5D" w14:textId="584BD3C0" w:rsidR="005A2BCE" w:rsidRPr="006F0175" w:rsidRDefault="00D6210E" w:rsidP="005A2BCE">
      <w:pPr>
        <w:spacing w:before="60" w:after="60"/>
        <w:ind w:right="-540"/>
        <w:rPr>
          <w:rFonts w:asciiTheme="majorHAnsi" w:hAnsiTheme="majorHAnsi" w:cstheme="majorHAnsi"/>
          <w:i/>
          <w:lang w:val="es-ES"/>
        </w:rPr>
      </w:pPr>
      <w:r w:rsidRPr="006F0175">
        <w:rPr>
          <w:rFonts w:asciiTheme="majorHAnsi" w:hAnsiTheme="majorHAnsi" w:cstheme="majorHAnsi"/>
          <w:b/>
          <w:lang w:val="es-ES"/>
        </w:rPr>
        <w:t xml:space="preserve">País: </w:t>
      </w:r>
      <w:r w:rsidRPr="006F0175">
        <w:rPr>
          <w:rFonts w:asciiTheme="majorHAnsi" w:hAnsiTheme="majorHAnsi" w:cstheme="majorHAnsi"/>
          <w:i/>
          <w:highlight w:val="lightGray"/>
          <w:lang w:val="es-ES"/>
        </w:rPr>
        <w:t>[ingrese el País]</w:t>
      </w:r>
    </w:p>
    <w:p w14:paraId="32678735" w14:textId="63EF2C39" w:rsidR="005A2BCE" w:rsidRPr="006F0175" w:rsidRDefault="00D6210E" w:rsidP="005A2BCE">
      <w:pPr>
        <w:spacing w:before="60" w:after="60"/>
        <w:ind w:right="-720"/>
        <w:rPr>
          <w:rFonts w:asciiTheme="majorHAnsi" w:hAnsiTheme="majorHAnsi" w:cstheme="majorHAnsi"/>
          <w:i/>
          <w:lang w:val="es-ES"/>
        </w:rPr>
      </w:pPr>
      <w:r w:rsidRPr="006F0175">
        <w:rPr>
          <w:rFonts w:asciiTheme="majorHAnsi" w:hAnsiTheme="majorHAnsi" w:cstheme="majorHAnsi"/>
          <w:b/>
          <w:lang w:val="es-ES"/>
        </w:rPr>
        <w:t xml:space="preserve">Fecha de emisión: </w:t>
      </w:r>
      <w:r w:rsidRPr="006F0175">
        <w:rPr>
          <w:rFonts w:asciiTheme="majorHAnsi" w:hAnsiTheme="majorHAnsi" w:cstheme="majorHAnsi"/>
          <w:i/>
          <w:highlight w:val="lightGray"/>
          <w:lang w:val="es-ES"/>
        </w:rPr>
        <w:t>[ingrese la fecha]</w:t>
      </w:r>
    </w:p>
    <w:p w14:paraId="48BACD7A" w14:textId="77777777"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14:paraId="41699743" w14:textId="77777777" w:rsidR="005A2BCE" w:rsidRPr="006F0175" w:rsidRDefault="005A2BCE" w:rsidP="005A2BCE">
      <w:pPr>
        <w:suppressAutoHyphens/>
        <w:spacing w:after="0" w:line="240" w:lineRule="auto"/>
        <w:jc w:val="center"/>
        <w:rPr>
          <w:rFonts w:asciiTheme="majorHAnsi" w:eastAsia="Times New Roman" w:hAnsiTheme="majorHAnsi" w:cstheme="majorHAnsi"/>
          <w:kern w:val="28"/>
          <w:lang w:val="es-ES"/>
        </w:rPr>
      </w:pPr>
    </w:p>
    <w:p w14:paraId="474315D2" w14:textId="2DD4529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674DDEE9" w14:textId="77777777" w:rsidR="00347420" w:rsidRPr="006F0175" w:rsidRDefault="00347420" w:rsidP="0004651B">
      <w:pPr>
        <w:suppressAutoHyphens/>
        <w:spacing w:after="0" w:line="240" w:lineRule="auto"/>
        <w:jc w:val="center"/>
        <w:rPr>
          <w:rFonts w:asciiTheme="majorHAnsi" w:eastAsia="Times New Roman" w:hAnsiTheme="majorHAnsi" w:cstheme="majorHAnsi"/>
          <w:kern w:val="28"/>
          <w:lang w:val="es-ES"/>
        </w:rPr>
        <w:sectPr w:rsidR="00347420" w:rsidRPr="006F0175" w:rsidSect="00040318">
          <w:headerReference w:type="even" r:id="rId11"/>
          <w:headerReference w:type="default" r:id="rId12"/>
          <w:footerReference w:type="even" r:id="rId13"/>
          <w:footerReference w:type="default" r:id="rId14"/>
          <w:headerReference w:type="first" r:id="rId15"/>
          <w:footerReference w:type="first" r:id="rId16"/>
          <w:endnotePr>
            <w:numFmt w:val="decimal"/>
          </w:endnotePr>
          <w:pgSz w:w="12240" w:h="15840" w:code="1"/>
          <w:pgMar w:top="1440" w:right="1530" w:bottom="1440" w:left="1440" w:header="720" w:footer="720" w:gutter="0"/>
          <w:paperSrc w:first="262" w:other="262"/>
          <w:pgNumType w:start="1"/>
          <w:cols w:space="720"/>
          <w:noEndnote/>
          <w:titlePg/>
          <w:docGrid w:linePitch="326"/>
        </w:sectPr>
      </w:pPr>
    </w:p>
    <w:p w14:paraId="1D999619" w14:textId="4E31CB3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6FE1A22C" w14:textId="77777777" w:rsidR="00B15EFA" w:rsidRPr="006F0175" w:rsidRDefault="00B15EFA" w:rsidP="0004651B">
      <w:pPr>
        <w:suppressAutoHyphens/>
        <w:spacing w:after="0" w:line="240" w:lineRule="auto"/>
        <w:jc w:val="center"/>
        <w:rPr>
          <w:rFonts w:asciiTheme="majorHAnsi" w:eastAsia="Times New Roman" w:hAnsiTheme="majorHAnsi" w:cstheme="majorHAnsi"/>
          <w:kern w:val="28"/>
          <w:lang w:val="es-ES"/>
        </w:rPr>
      </w:pPr>
    </w:p>
    <w:p w14:paraId="079AEBFC" w14:textId="29F9211E" w:rsidR="0004651B" w:rsidRPr="006F0175" w:rsidRDefault="001E559F" w:rsidP="00F2086F">
      <w:pPr>
        <w:pStyle w:val="RFQHeading01"/>
        <w:rPr>
          <w:rFonts w:asciiTheme="majorHAnsi" w:hAnsiTheme="majorHAnsi" w:cstheme="majorHAnsi"/>
          <w:b/>
          <w:bCs/>
          <w:sz w:val="22"/>
          <w:szCs w:val="22"/>
          <w:lang w:val="es-ES"/>
        </w:rPr>
      </w:pPr>
      <w:bookmarkStart w:id="0" w:name="_Toc40095498"/>
      <w:r w:rsidRPr="006F0175">
        <w:rPr>
          <w:rFonts w:asciiTheme="majorHAnsi" w:hAnsiTheme="majorHAnsi" w:cstheme="majorHAnsi"/>
          <w:b/>
          <w:bCs/>
          <w:sz w:val="22"/>
          <w:szCs w:val="22"/>
          <w:lang w:val="es-ES"/>
        </w:rPr>
        <w:t>Solicitud de Cotizaciones</w:t>
      </w:r>
      <w:r w:rsidR="0068119A" w:rsidRPr="006F0175">
        <w:rPr>
          <w:rFonts w:asciiTheme="majorHAnsi" w:hAnsiTheme="majorHAnsi" w:cstheme="majorHAnsi"/>
          <w:b/>
          <w:bCs/>
          <w:sz w:val="22"/>
          <w:szCs w:val="22"/>
          <w:lang w:val="es-ES"/>
        </w:rPr>
        <w:t xml:space="preserve"> (SdC)</w:t>
      </w:r>
      <w:bookmarkEnd w:id="0"/>
    </w:p>
    <w:p w14:paraId="5D5BCB62" w14:textId="77777777" w:rsidR="0004651B" w:rsidRPr="006F0175" w:rsidRDefault="0004651B" w:rsidP="0004651B">
      <w:pPr>
        <w:suppressAutoHyphens/>
        <w:spacing w:after="0" w:line="240" w:lineRule="auto"/>
        <w:rPr>
          <w:rFonts w:asciiTheme="majorHAnsi" w:eastAsia="Times New Roman" w:hAnsiTheme="majorHAnsi" w:cstheme="majorHAnsi"/>
          <w:b/>
          <w:kern w:val="28"/>
          <w:lang w:val="es-ES"/>
        </w:rPr>
      </w:pPr>
    </w:p>
    <w:p w14:paraId="25964838" w14:textId="3314DFAB" w:rsidR="0004651B" w:rsidRPr="006F0175" w:rsidRDefault="00B21B06" w:rsidP="00F2086F">
      <w:pPr>
        <w:suppressAutoHyphens/>
        <w:spacing w:after="0" w:line="240" w:lineRule="auto"/>
        <w:ind w:left="5760"/>
        <w:jc w:val="center"/>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                                                                                                                                                                                        </w:t>
      </w:r>
      <w:r w:rsidR="004B3F09" w:rsidRPr="006F0175">
        <w:rPr>
          <w:rFonts w:asciiTheme="majorHAnsi" w:eastAsia="Times New Roman" w:hAnsiTheme="majorHAnsi" w:cstheme="majorHAnsi"/>
          <w:b/>
          <w:kern w:val="28"/>
          <w:lang w:val="es-ES"/>
        </w:rPr>
        <w:t xml:space="preserve">No. de Ref.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00E72860" w:rsidRPr="006F0175">
        <w:rPr>
          <w:rFonts w:asciiTheme="majorHAnsi" w:eastAsia="Times New Roman" w:hAnsiTheme="majorHAnsi" w:cstheme="majorHAnsi"/>
          <w:b/>
          <w:kern w:val="28"/>
          <w:lang w:val="es-ES"/>
        </w:rPr>
        <w:t xml:space="preserve"> </w:t>
      </w:r>
      <w:r w:rsidR="004B3F09" w:rsidRPr="006F0175">
        <w:rPr>
          <w:rFonts w:asciiTheme="majorHAnsi" w:eastAsia="Times New Roman" w:hAnsiTheme="majorHAnsi" w:cstheme="majorHAnsi"/>
          <w:b/>
          <w:kern w:val="28"/>
          <w:highlight w:val="lightGray"/>
          <w:lang w:val="es-ES"/>
        </w:rPr>
        <w:t>______</w:t>
      </w:r>
    </w:p>
    <w:p w14:paraId="115D491D" w14:textId="77777777" w:rsidR="0004651B" w:rsidRPr="006F0175" w:rsidRDefault="0004651B" w:rsidP="00F2086F">
      <w:pPr>
        <w:suppressAutoHyphens/>
        <w:spacing w:after="0" w:line="240" w:lineRule="auto"/>
        <w:ind w:left="5760"/>
        <w:jc w:val="right"/>
        <w:rPr>
          <w:rFonts w:asciiTheme="majorHAnsi" w:eastAsia="Times New Roman" w:hAnsiTheme="majorHAnsi" w:cstheme="majorHAnsi"/>
          <w:b/>
          <w:kern w:val="28"/>
          <w:lang w:val="es-ES"/>
        </w:rPr>
      </w:pPr>
    </w:p>
    <w:p w14:paraId="42CA9CED" w14:textId="7F0A8D22" w:rsidR="0004651B" w:rsidRPr="006F0175" w:rsidRDefault="004B3F09" w:rsidP="00E72860">
      <w:pPr>
        <w:suppressAutoHyphens/>
        <w:spacing w:after="0" w:line="240" w:lineRule="auto"/>
        <w:ind w:left="5760" w:firstLine="720"/>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Fecha de la </w:t>
      </w:r>
      <w:r w:rsidR="00B169DE" w:rsidRPr="006F0175">
        <w:rPr>
          <w:rFonts w:asciiTheme="majorHAnsi" w:eastAsia="Times New Roman" w:hAnsiTheme="majorHAnsi" w:cstheme="majorHAnsi"/>
          <w:b/>
          <w:kern w:val="28"/>
          <w:lang w:val="es-ES"/>
        </w:rPr>
        <w:t>SdC</w:t>
      </w:r>
      <w:r w:rsidR="0004651B" w:rsidRPr="006F0175">
        <w:rPr>
          <w:rFonts w:asciiTheme="majorHAnsi" w:eastAsia="Times New Roman" w:hAnsiTheme="majorHAnsi" w:cstheme="majorHAnsi"/>
          <w:b/>
          <w:kern w:val="28"/>
          <w:lang w:val="es-ES"/>
        </w:rPr>
        <w:t>:</w:t>
      </w:r>
      <w:r w:rsidR="00E72860" w:rsidRPr="006F0175">
        <w:rPr>
          <w:rFonts w:asciiTheme="majorHAnsi" w:eastAsia="Times New Roman" w:hAnsiTheme="majorHAnsi" w:cstheme="majorHAnsi"/>
          <w:b/>
          <w:kern w:val="28"/>
          <w:lang w:val="es-ES"/>
        </w:rPr>
        <w:t xml:space="preserve"> </w:t>
      </w:r>
      <w:r w:rsidRPr="006F0175">
        <w:rPr>
          <w:rFonts w:asciiTheme="majorHAnsi" w:eastAsia="Times New Roman" w:hAnsiTheme="majorHAnsi" w:cstheme="majorHAnsi"/>
          <w:b/>
          <w:kern w:val="28"/>
          <w:highlight w:val="lightGray"/>
          <w:lang w:val="es-ES"/>
        </w:rPr>
        <w:t>______</w:t>
      </w:r>
    </w:p>
    <w:p w14:paraId="71F2FD32" w14:textId="77777777" w:rsidR="0004651B" w:rsidRPr="006F0175" w:rsidRDefault="0004651B" w:rsidP="0004651B">
      <w:pPr>
        <w:suppressAutoHyphens/>
        <w:spacing w:after="0" w:line="240" w:lineRule="auto"/>
        <w:jc w:val="right"/>
        <w:rPr>
          <w:rFonts w:asciiTheme="majorHAnsi" w:eastAsia="Times New Roman" w:hAnsiTheme="majorHAnsi" w:cstheme="majorHAnsi"/>
          <w:b/>
          <w:kern w:val="28"/>
          <w:lang w:val="es-ES"/>
        </w:rPr>
      </w:pPr>
      <w:r w:rsidRPr="006F0175">
        <w:rPr>
          <w:rFonts w:asciiTheme="majorHAnsi" w:eastAsia="Times New Roman" w:hAnsiTheme="majorHAnsi" w:cstheme="majorHAnsi"/>
          <w:b/>
          <w:kern w:val="28"/>
          <w:lang w:val="es-ES"/>
        </w:rPr>
        <w:t xml:space="preserve"> </w:t>
      </w:r>
    </w:p>
    <w:p w14:paraId="3FEFF6E8" w14:textId="15EB24D2" w:rsidR="0004651B" w:rsidRPr="006F0175" w:rsidRDefault="00B169D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Solicitud de Cotización (SdC)</w:t>
      </w:r>
    </w:p>
    <w:p w14:paraId="1B84CB0D" w14:textId="3239E269" w:rsidR="00B169DE" w:rsidRPr="006F0175" w:rsidRDefault="00B169DE" w:rsidP="006F0175">
      <w:pPr>
        <w:suppressAutoHyphens/>
        <w:spacing w:before="120" w:after="120"/>
        <w:jc w:val="both"/>
        <w:rPr>
          <w:rFonts w:asciiTheme="majorHAnsi" w:hAnsiTheme="majorHAnsi" w:cstheme="majorHAnsi"/>
          <w:spacing w:val="-2"/>
          <w:lang w:val="es-ES"/>
        </w:rPr>
      </w:pPr>
      <w:r w:rsidRPr="006F0175">
        <w:rPr>
          <w:rFonts w:asciiTheme="majorHAnsi" w:hAnsiTheme="majorHAnsi" w:cstheme="majorHAnsi"/>
          <w:spacing w:val="-2"/>
          <w:highlight w:val="lightGray"/>
          <w:lang w:val="es-ES"/>
        </w:rPr>
        <w:t>[</w:t>
      </w:r>
      <w:r w:rsidR="009040BE" w:rsidRPr="006F0175">
        <w:rPr>
          <w:rFonts w:asciiTheme="majorHAnsi" w:hAnsiTheme="majorHAnsi" w:cstheme="majorHAnsi"/>
          <w:i/>
          <w:iCs/>
          <w:spacing w:val="-2"/>
          <w:highlight w:val="lightGray"/>
          <w:lang w:val="es-ES"/>
        </w:rPr>
        <w:t>Ingresar</w:t>
      </w:r>
      <w:r w:rsidRPr="006F0175">
        <w:rPr>
          <w:rFonts w:asciiTheme="majorHAnsi" w:hAnsiTheme="majorHAnsi" w:cstheme="majorHAnsi"/>
          <w:i/>
          <w:iCs/>
          <w:spacing w:val="-2"/>
          <w:highlight w:val="lightGray"/>
          <w:lang w:val="es-ES"/>
        </w:rPr>
        <w:t xml:space="preserve"> el nombre del Prestatario/Beneficiario</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ha recibido/ha solicitado/se propone solicitar</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financiamiento del Banco Mundial para solventar el costo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nombre del proyecto o la donación</w:t>
      </w:r>
      <w:r w:rsidRPr="006F0175">
        <w:rPr>
          <w:rFonts w:asciiTheme="majorHAnsi" w:hAnsiTheme="majorHAnsi" w:cstheme="majorHAnsi"/>
          <w:spacing w:val="-2"/>
          <w:highlight w:val="lightGray"/>
          <w:lang w:val="es-ES"/>
        </w:rPr>
        <w:t>]</w:t>
      </w:r>
      <w:r w:rsidRPr="006F0175">
        <w:rPr>
          <w:rFonts w:asciiTheme="majorHAnsi" w:hAnsiTheme="majorHAnsi" w:cstheme="majorHAnsi"/>
          <w:spacing w:val="-2"/>
          <w:lang w:val="es-ES"/>
        </w:rPr>
        <w:t xml:space="preserve">, y se propone utilizar parte de los fondos para efectuar los pagos estipulados en el contrato de </w:t>
      </w:r>
      <w:r w:rsidRPr="006F0175">
        <w:rPr>
          <w:rFonts w:asciiTheme="majorHAnsi" w:hAnsiTheme="majorHAnsi" w:cstheme="majorHAnsi"/>
          <w:spacing w:val="-2"/>
          <w:highlight w:val="lightGray"/>
          <w:lang w:val="es-ES"/>
        </w:rPr>
        <w:t>[</w:t>
      </w:r>
      <w:r w:rsidRPr="006F0175">
        <w:rPr>
          <w:rFonts w:asciiTheme="majorHAnsi" w:hAnsiTheme="majorHAnsi" w:cstheme="majorHAnsi"/>
          <w:i/>
          <w:iCs/>
          <w:spacing w:val="-2"/>
          <w:highlight w:val="lightGray"/>
          <w:lang w:val="es-ES"/>
        </w:rPr>
        <w:t>indique el título del contrato</w:t>
      </w:r>
      <w:r w:rsidRPr="006F0175">
        <w:rPr>
          <w:rFonts w:asciiTheme="majorHAnsi" w:hAnsiTheme="majorHAnsi" w:cstheme="majorHAnsi"/>
          <w:spacing w:val="-2"/>
          <w:highlight w:val="lightGray"/>
          <w:lang w:val="es-ES"/>
        </w:rPr>
        <w:t>]</w:t>
      </w:r>
      <w:r w:rsidR="00E72860" w:rsidRPr="006F0175">
        <w:rPr>
          <w:rFonts w:asciiTheme="majorHAnsi" w:hAnsiTheme="majorHAnsi" w:cstheme="majorHAnsi"/>
          <w:spacing w:val="-2"/>
          <w:lang w:val="es-ES"/>
        </w:rPr>
        <w:t>.</w:t>
      </w:r>
    </w:p>
    <w:p w14:paraId="728A666C" w14:textId="670E806A" w:rsidR="0004651B" w:rsidRPr="006F0175" w:rsidRDefault="00B169DE" w:rsidP="006F0175">
      <w:pPr>
        <w:spacing w:before="120" w:after="120"/>
        <w:jc w:val="both"/>
        <w:rPr>
          <w:rFonts w:asciiTheme="majorHAnsi" w:hAnsiTheme="majorHAnsi" w:cstheme="majorHAnsi"/>
          <w:lang w:val="es-ES"/>
        </w:rPr>
      </w:pPr>
      <w:r w:rsidRPr="006F0175">
        <w:rPr>
          <w:rFonts w:asciiTheme="majorHAnsi" w:hAnsiTheme="majorHAnsi" w:cstheme="majorHAnsi"/>
          <w:i/>
          <w:iCs/>
          <w:highlight w:val="lightGray"/>
          <w:lang w:val="es-ES"/>
        </w:rPr>
        <w:t>[</w:t>
      </w:r>
      <w:r w:rsidRPr="006F0175">
        <w:rPr>
          <w:rFonts w:asciiTheme="majorHAnsi" w:hAnsiTheme="majorHAnsi" w:cstheme="majorHAnsi"/>
          <w:i/>
          <w:iCs/>
          <w:spacing w:val="-2"/>
          <w:highlight w:val="lightGray"/>
          <w:lang w:val="es-ES"/>
        </w:rPr>
        <w:t>Indique el nombre del organismo de ejecución]</w:t>
      </w:r>
      <w:r w:rsidRPr="006F0175">
        <w:rPr>
          <w:rFonts w:asciiTheme="majorHAnsi" w:hAnsiTheme="majorHAnsi" w:cstheme="majorHAnsi"/>
          <w:i/>
          <w:iCs/>
          <w:spacing w:val="-2"/>
          <w:lang w:val="es-ES"/>
        </w:rPr>
        <w:t xml:space="preserve"> </w:t>
      </w:r>
      <w:r w:rsidRPr="006F0175">
        <w:rPr>
          <w:rFonts w:asciiTheme="majorHAnsi" w:hAnsiTheme="majorHAnsi" w:cstheme="majorHAnsi"/>
          <w:spacing w:val="-2"/>
          <w:lang w:val="es-ES"/>
        </w:rPr>
        <w:t xml:space="preserve">invita a los proveedores </w:t>
      </w:r>
      <w:r w:rsidR="000070BD">
        <w:rPr>
          <w:rFonts w:asciiTheme="majorHAnsi" w:hAnsiTheme="majorHAnsi" w:cstheme="majorHAnsi"/>
          <w:spacing w:val="-2"/>
          <w:lang w:val="es-ES"/>
        </w:rPr>
        <w:t>a</w:t>
      </w:r>
      <w:r w:rsidRPr="006F0175">
        <w:rPr>
          <w:rFonts w:asciiTheme="majorHAnsi" w:hAnsiTheme="majorHAnsi" w:cstheme="majorHAnsi"/>
          <w:spacing w:val="-2"/>
          <w:lang w:val="es-ES"/>
        </w:rPr>
        <w:t xml:space="preserve"> cotizar los </w:t>
      </w:r>
      <w:r w:rsidR="000070BD">
        <w:rPr>
          <w:rFonts w:asciiTheme="majorHAnsi" w:hAnsiTheme="majorHAnsi" w:cstheme="majorHAnsi"/>
          <w:spacing w:val="-2"/>
          <w:lang w:val="es-ES"/>
        </w:rPr>
        <w:t xml:space="preserve">Servicios </w:t>
      </w:r>
      <w:r w:rsidRPr="006F0175">
        <w:rPr>
          <w:rFonts w:asciiTheme="majorHAnsi" w:hAnsiTheme="majorHAnsi" w:cstheme="majorHAnsi"/>
          <w:spacing w:val="-2"/>
          <w:lang w:val="es-ES"/>
        </w:rPr>
        <w:t xml:space="preserve">descritos en el </w:t>
      </w:r>
      <w:r w:rsidR="0004651B"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Anexo</w:t>
      </w:r>
      <w:r w:rsidR="0068119A"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1</w:t>
      </w:r>
      <w:r w:rsidR="0004651B" w:rsidRPr="006F0175">
        <w:rPr>
          <w:rFonts w:asciiTheme="majorHAnsi" w:hAnsiTheme="majorHAnsi" w:cstheme="majorHAnsi"/>
          <w:spacing w:val="-2"/>
          <w:lang w:val="es-ES"/>
        </w:rPr>
        <w:t xml:space="preserve">: </w:t>
      </w:r>
      <w:r w:rsidRPr="006F0175">
        <w:rPr>
          <w:rFonts w:asciiTheme="majorHAnsi" w:hAnsiTheme="majorHAnsi" w:cstheme="majorHAnsi"/>
          <w:spacing w:val="-2"/>
          <w:lang w:val="es-ES"/>
        </w:rPr>
        <w:t xml:space="preserve">Requisitos adjunto a esta </w:t>
      </w:r>
      <w:proofErr w:type="spellStart"/>
      <w:r w:rsidRPr="006F0175">
        <w:rPr>
          <w:rFonts w:asciiTheme="majorHAnsi" w:hAnsiTheme="majorHAnsi" w:cstheme="majorHAnsi"/>
          <w:spacing w:val="-2"/>
          <w:lang w:val="es-ES"/>
        </w:rPr>
        <w:t>SdC</w:t>
      </w:r>
      <w:proofErr w:type="spellEnd"/>
      <w:r w:rsidR="0004651B" w:rsidRPr="006F0175">
        <w:rPr>
          <w:rFonts w:asciiTheme="majorHAnsi" w:hAnsiTheme="majorHAnsi" w:cstheme="majorHAnsi"/>
          <w:spacing w:val="-2"/>
          <w:lang w:val="es-ES"/>
        </w:rPr>
        <w:t>.</w:t>
      </w:r>
      <w:r w:rsidR="0004651B" w:rsidRPr="006F0175">
        <w:rPr>
          <w:rFonts w:asciiTheme="majorHAnsi" w:hAnsiTheme="majorHAnsi" w:cstheme="majorHAnsi"/>
          <w:lang w:val="es-ES"/>
        </w:rPr>
        <w:t xml:space="preserve"> </w:t>
      </w:r>
    </w:p>
    <w:p w14:paraId="4AEED4F0" w14:textId="77777777" w:rsidR="00DF3B66" w:rsidRPr="006F0175" w:rsidRDefault="00DF3B66"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 xml:space="preserve">Validez de las Ofertas </w:t>
      </w:r>
    </w:p>
    <w:p w14:paraId="15BB3BB9" w14:textId="1AFE19F0" w:rsidR="00DF3B66" w:rsidRPr="006F0175" w:rsidRDefault="00DF3B66" w:rsidP="006F0175">
      <w:pPr>
        <w:spacing w:before="120" w:after="120"/>
        <w:jc w:val="both"/>
        <w:rPr>
          <w:rFonts w:asciiTheme="majorHAnsi" w:hAnsiTheme="majorHAnsi" w:cstheme="majorHAnsi"/>
          <w:i/>
          <w:lang w:val="es-ES"/>
        </w:rPr>
      </w:pPr>
      <w:r w:rsidRPr="006F0175">
        <w:rPr>
          <w:rFonts w:asciiTheme="majorHAnsi" w:hAnsiTheme="majorHAnsi" w:cstheme="majorHAnsi"/>
          <w:lang w:val="es-ES"/>
        </w:rPr>
        <w:t xml:space="preserve">Las ofertas deberán ser válidas por 60 </w:t>
      </w:r>
      <w:r w:rsidR="00410270" w:rsidRPr="006F0175">
        <w:rPr>
          <w:rFonts w:asciiTheme="majorHAnsi" w:hAnsiTheme="majorHAnsi" w:cstheme="majorHAnsi"/>
          <w:lang w:val="es-ES"/>
        </w:rPr>
        <w:t>días</w:t>
      </w:r>
      <w:r w:rsidRPr="006F0175">
        <w:rPr>
          <w:rFonts w:asciiTheme="majorHAnsi" w:hAnsiTheme="majorHAnsi" w:cstheme="majorHAnsi"/>
          <w:lang w:val="es-ES"/>
        </w:rPr>
        <w:t xml:space="preserve"> </w:t>
      </w:r>
      <w:r w:rsidR="00410270" w:rsidRPr="006F0175">
        <w:rPr>
          <w:rFonts w:asciiTheme="majorHAnsi" w:hAnsiTheme="majorHAnsi" w:cstheme="majorHAnsi"/>
          <w:lang w:val="es-ES"/>
        </w:rPr>
        <w:t xml:space="preserve">contados a partir de </w:t>
      </w:r>
      <w:r w:rsidR="00410270" w:rsidRPr="006F0175">
        <w:rPr>
          <w:rFonts w:asciiTheme="majorHAnsi" w:hAnsiTheme="majorHAnsi" w:cstheme="majorHAnsi"/>
          <w:i/>
          <w:iCs/>
          <w:highlight w:val="lightGray"/>
          <w:lang w:val="es-ES"/>
        </w:rPr>
        <w:t>[indique la fecha de apertura de las cotizaciones]</w:t>
      </w:r>
      <w:r w:rsidRPr="006F0175">
        <w:rPr>
          <w:rFonts w:asciiTheme="majorHAnsi" w:hAnsiTheme="majorHAnsi" w:cstheme="majorHAnsi"/>
          <w:i/>
          <w:lang w:val="es-ES"/>
        </w:rPr>
        <w:t>.</w:t>
      </w:r>
    </w:p>
    <w:p w14:paraId="27541F6E" w14:textId="77777777" w:rsidR="00410270" w:rsidRPr="006F0175" w:rsidRDefault="00410270" w:rsidP="006F0175">
      <w:pPr>
        <w:keepNext/>
        <w:spacing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Precio cotizado</w:t>
      </w:r>
    </w:p>
    <w:p w14:paraId="1874C54B" w14:textId="76310B7D"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hAnsiTheme="majorHAnsi" w:cstheme="majorHAnsi"/>
          <w:lang w:val="es-ES"/>
        </w:rPr>
        <w:t xml:space="preserve">El precio cotizado deberá incluir </w:t>
      </w:r>
      <w:r w:rsidRPr="006F0175">
        <w:rPr>
          <w:rFonts w:asciiTheme="majorHAnsi" w:eastAsia="Times New Roman" w:hAnsiTheme="majorHAnsi" w:cstheme="majorHAnsi"/>
          <w:lang w:val="es-ES"/>
        </w:rPr>
        <w:t xml:space="preserve">todos los </w:t>
      </w:r>
      <w:r w:rsidRPr="006F0175">
        <w:rPr>
          <w:rFonts w:asciiTheme="majorHAnsi" w:hAnsiTheme="majorHAnsi" w:cstheme="majorHAnsi"/>
          <w:lang w:val="es-ES"/>
        </w:rPr>
        <w:t xml:space="preserve">aranceles </w:t>
      </w:r>
      <w:r w:rsidRPr="006F0175">
        <w:rPr>
          <w:rFonts w:asciiTheme="majorHAnsi" w:eastAsia="Times New Roman" w:hAnsiTheme="majorHAnsi" w:cstheme="majorHAnsi"/>
          <w:lang w:val="es-ES"/>
        </w:rPr>
        <w:t xml:space="preserve">y </w:t>
      </w:r>
      <w:r w:rsidRPr="006F0175">
        <w:rPr>
          <w:rFonts w:asciiTheme="majorHAnsi" w:hAnsiTheme="majorHAnsi" w:cstheme="majorHAnsi"/>
          <w:lang w:val="es-ES"/>
        </w:rPr>
        <w:t>demás impuestos pagaderos por el Proveedor, que sean del caso</w:t>
      </w:r>
      <w:r w:rsidRPr="006F0175">
        <w:rPr>
          <w:rFonts w:asciiTheme="majorHAnsi" w:eastAsia="Times New Roman" w:hAnsiTheme="majorHAnsi" w:cstheme="majorHAnsi"/>
          <w:lang w:val="es-ES"/>
        </w:rPr>
        <w:t xml:space="preserve">; </w:t>
      </w:r>
    </w:p>
    <w:p w14:paraId="67C514F3" w14:textId="0F5B3F1B"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 xml:space="preserve">Todos los precios deberán ser cotizados en la moneda del país del </w:t>
      </w:r>
      <w:r w:rsidR="00B817EC">
        <w:rPr>
          <w:rFonts w:asciiTheme="majorHAnsi" w:eastAsia="Times New Roman" w:hAnsiTheme="majorHAnsi" w:cstheme="majorHAnsi"/>
          <w:lang w:val="es-ES"/>
        </w:rPr>
        <w:t>Contratante</w:t>
      </w:r>
      <w:r w:rsidRPr="006F0175">
        <w:rPr>
          <w:rFonts w:asciiTheme="majorHAnsi" w:eastAsia="Times New Roman" w:hAnsiTheme="majorHAnsi" w:cstheme="majorHAnsi"/>
          <w:lang w:val="es-ES"/>
        </w:rPr>
        <w:t>, de acuerdo con la Solución Electrónica de Adquisiciones – SOL.</w:t>
      </w:r>
    </w:p>
    <w:p w14:paraId="348302E3" w14:textId="5DDDD55E"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 xml:space="preserve">Los precios unitarios cotizados será fijos durante la ejecución del contrato y no estarán sujetos a ajustes. </w:t>
      </w:r>
    </w:p>
    <w:p w14:paraId="224F6824" w14:textId="52929EF7" w:rsidR="00410270" w:rsidRPr="006F0175" w:rsidRDefault="00410270" w:rsidP="006F0175">
      <w:pPr>
        <w:spacing w:before="120" w:after="120"/>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El Proveedor incluirá las tasas y precios para tod</w:t>
      </w:r>
      <w:r w:rsidR="008B011B" w:rsidRPr="006F0175">
        <w:rPr>
          <w:rFonts w:asciiTheme="majorHAnsi" w:eastAsia="Times New Roman" w:hAnsiTheme="majorHAnsi" w:cstheme="majorHAnsi"/>
          <w:lang w:val="es-ES"/>
        </w:rPr>
        <w:t>as las unidades descritas en el Anexo I: Requerimientos.</w:t>
      </w:r>
    </w:p>
    <w:p w14:paraId="43E6E251" w14:textId="3A7584FE" w:rsidR="008B011B" w:rsidRPr="006F0175" w:rsidRDefault="008B011B" w:rsidP="006F0175">
      <w:pPr>
        <w:spacing w:before="240" w:after="120" w:line="240" w:lineRule="auto"/>
        <w:jc w:val="both"/>
        <w:rPr>
          <w:rFonts w:asciiTheme="majorHAnsi" w:eastAsia="Times New Roman" w:hAnsiTheme="majorHAnsi" w:cstheme="majorHAnsi"/>
          <w:b/>
          <w:bCs/>
          <w:lang w:val="es-ES"/>
        </w:rPr>
      </w:pPr>
      <w:bookmarkStart w:id="1" w:name="_Toc431809059"/>
      <w:bookmarkStart w:id="2" w:name="_Toc438438824"/>
      <w:bookmarkStart w:id="3" w:name="_Toc438532568"/>
      <w:bookmarkStart w:id="4" w:name="_Toc438733968"/>
      <w:bookmarkStart w:id="5" w:name="_Toc438907009"/>
      <w:bookmarkStart w:id="6" w:name="_Toc438907208"/>
      <w:bookmarkStart w:id="7" w:name="_Toc348000786"/>
      <w:bookmarkStart w:id="8" w:name="_Toc436905708"/>
      <w:bookmarkStart w:id="9" w:name="_Toc35329807"/>
      <w:r w:rsidRPr="006F0175">
        <w:rPr>
          <w:rFonts w:asciiTheme="majorHAnsi" w:eastAsia="Times New Roman" w:hAnsiTheme="majorHAnsi" w:cstheme="majorHAnsi"/>
          <w:b/>
          <w:bCs/>
          <w:lang w:val="es-ES"/>
        </w:rPr>
        <w:t>Conformidad sin Reservas</w:t>
      </w:r>
    </w:p>
    <w:p w14:paraId="0CE5B15A" w14:textId="5779193B" w:rsidR="008B011B" w:rsidRPr="006F0175" w:rsidRDefault="008B011B" w:rsidP="006F0175">
      <w:pPr>
        <w:spacing w:before="240" w:after="120" w:line="240" w:lineRule="auto"/>
        <w:jc w:val="both"/>
        <w:rPr>
          <w:rFonts w:asciiTheme="majorHAnsi" w:eastAsia="Times New Roman" w:hAnsiTheme="majorHAnsi" w:cstheme="majorHAnsi"/>
          <w:lang w:val="es-ES"/>
        </w:rPr>
      </w:pPr>
      <w:r w:rsidRPr="006F0175">
        <w:rPr>
          <w:rFonts w:asciiTheme="majorHAnsi" w:eastAsia="Times New Roman" w:hAnsiTheme="majorHAnsi" w:cstheme="majorHAnsi"/>
          <w:lang w:val="es-ES"/>
        </w:rPr>
        <w:t>Como respuesta a la SdC, los Proveedores ofrecen proveed los Bienes o ejecutar los Servicios u Obras de acuerdo con esta Cotización y de conformidad con la SdC, el Calendario de Entrega y Finalización y las Especificaciones Técnicas. Los Proveedores confirman que han examinado y no tienen reservas a la SdC, incluyendo el Contrato.</w:t>
      </w:r>
    </w:p>
    <w:p w14:paraId="49AFF967" w14:textId="77777777" w:rsidR="008B011B" w:rsidRPr="006F0175" w:rsidRDefault="008B011B" w:rsidP="006F0175">
      <w:pPr>
        <w:keepNext/>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Aclaraciones</w:t>
      </w:r>
    </w:p>
    <w:p w14:paraId="7EFFADFE" w14:textId="7A765EB5" w:rsidR="008B011B" w:rsidRPr="006F0175" w:rsidRDefault="008B011B" w:rsidP="006F0175">
      <w:pPr>
        <w:spacing w:before="120" w:after="120"/>
        <w:jc w:val="both"/>
        <w:rPr>
          <w:rFonts w:asciiTheme="majorHAnsi" w:hAnsiTheme="majorHAnsi" w:cstheme="majorHAnsi"/>
          <w:iCs/>
          <w:lang w:val="es-ES"/>
        </w:rPr>
      </w:pPr>
      <w:r w:rsidRPr="006F0175">
        <w:rPr>
          <w:rFonts w:asciiTheme="majorHAnsi" w:hAnsiTheme="majorHAnsi" w:cstheme="majorHAnsi"/>
          <w:iCs/>
          <w:lang w:val="es-ES"/>
        </w:rPr>
        <w:t xml:space="preserve">Las </w:t>
      </w:r>
      <w:r w:rsidRPr="006F0175">
        <w:rPr>
          <w:rFonts w:asciiTheme="majorHAnsi" w:hAnsiTheme="majorHAnsi" w:cstheme="majorHAnsi"/>
          <w:lang w:val="es-ES"/>
        </w:rPr>
        <w:t>solicitudes</w:t>
      </w:r>
      <w:r w:rsidRPr="006F0175">
        <w:rPr>
          <w:rFonts w:asciiTheme="majorHAnsi" w:hAnsiTheme="majorHAnsi" w:cstheme="majorHAnsi"/>
          <w:iCs/>
          <w:lang w:val="es-ES"/>
        </w:rPr>
        <w:t xml:space="preserve"> de aclaración de esta SdC pueden ser enviadas por escrito a: </w:t>
      </w:r>
      <w:r w:rsidRPr="006F0175">
        <w:rPr>
          <w:rFonts w:asciiTheme="majorHAnsi" w:hAnsiTheme="majorHAnsi" w:cstheme="majorHAnsi"/>
          <w:bCs/>
          <w:i/>
          <w:iCs/>
          <w:highlight w:val="lightGray"/>
          <w:lang w:val="es-ES"/>
        </w:rPr>
        <w:t xml:space="preserve">[ingresar: nombre y dirección de email del representante del </w:t>
      </w:r>
      <w:r w:rsidR="007015F8">
        <w:rPr>
          <w:rFonts w:asciiTheme="majorHAnsi" w:hAnsiTheme="majorHAnsi" w:cstheme="majorHAnsi"/>
          <w:bCs/>
          <w:i/>
          <w:iCs/>
          <w:highlight w:val="lightGray"/>
          <w:lang w:val="es-ES"/>
        </w:rPr>
        <w:t>Contratante</w:t>
      </w:r>
      <w:r w:rsidRPr="006F0175">
        <w:rPr>
          <w:rFonts w:asciiTheme="majorHAnsi" w:hAnsiTheme="majorHAnsi" w:cstheme="majorHAnsi"/>
          <w:bCs/>
          <w:i/>
          <w:iCs/>
          <w:highlight w:val="lightGray"/>
          <w:lang w:val="es-ES"/>
        </w:rPr>
        <w:t>]</w:t>
      </w:r>
      <w:r w:rsidRPr="006F0175">
        <w:rPr>
          <w:rFonts w:asciiTheme="majorHAnsi" w:hAnsiTheme="majorHAnsi" w:cstheme="majorHAnsi"/>
          <w:b/>
          <w:iCs/>
          <w:lang w:val="es-ES"/>
        </w:rPr>
        <w:t xml:space="preserve"> </w:t>
      </w:r>
      <w:r w:rsidRPr="006F0175">
        <w:rPr>
          <w:rFonts w:asciiTheme="majorHAnsi" w:hAnsiTheme="majorHAnsi" w:cstheme="majorHAnsi"/>
          <w:bCs/>
          <w:iCs/>
          <w:lang w:val="es-ES"/>
        </w:rPr>
        <w:t>hasta</w:t>
      </w:r>
      <w:r w:rsidRPr="006F0175">
        <w:rPr>
          <w:rFonts w:asciiTheme="majorHAnsi" w:hAnsiTheme="majorHAnsi" w:cstheme="majorHAnsi"/>
          <w:b/>
          <w:iCs/>
          <w:lang w:val="es-ES"/>
        </w:rPr>
        <w:t xml:space="preserve"> </w:t>
      </w:r>
      <w:r w:rsidRPr="006F0175">
        <w:rPr>
          <w:rFonts w:asciiTheme="majorHAnsi" w:hAnsiTheme="majorHAnsi" w:cstheme="majorHAnsi"/>
          <w:iCs/>
          <w:lang w:val="es-ES"/>
        </w:rPr>
        <w:t xml:space="preserve">3 días antes de la fecha límite para presentar cotizaciones. El </w:t>
      </w:r>
      <w:r w:rsidR="007015F8">
        <w:rPr>
          <w:rFonts w:asciiTheme="majorHAnsi" w:hAnsiTheme="majorHAnsi" w:cstheme="majorHAnsi"/>
          <w:iCs/>
          <w:lang w:val="es-ES"/>
        </w:rPr>
        <w:t>Contratante</w:t>
      </w:r>
      <w:r w:rsidRPr="006F0175">
        <w:rPr>
          <w:rFonts w:asciiTheme="majorHAnsi" w:hAnsiTheme="majorHAnsi" w:cstheme="majorHAnsi"/>
          <w:iCs/>
          <w:lang w:val="es-ES"/>
        </w:rPr>
        <w:t xml:space="preserve"> enviará copia de las respuestas a los </w:t>
      </w:r>
      <w:r w:rsidR="00F245CE" w:rsidRPr="006F0175">
        <w:rPr>
          <w:rFonts w:asciiTheme="majorHAnsi" w:hAnsiTheme="majorHAnsi" w:cstheme="majorHAnsi"/>
          <w:iCs/>
          <w:lang w:val="es-ES"/>
        </w:rPr>
        <w:t>P</w:t>
      </w:r>
      <w:r w:rsidRPr="006F0175">
        <w:rPr>
          <w:rFonts w:asciiTheme="majorHAnsi" w:hAnsiTheme="majorHAnsi" w:cstheme="majorHAnsi"/>
          <w:iCs/>
          <w:lang w:val="es-ES"/>
        </w:rPr>
        <w:t>roveedores</w:t>
      </w:r>
      <w:r w:rsidR="00F245CE" w:rsidRPr="006F0175">
        <w:rPr>
          <w:rFonts w:asciiTheme="majorHAnsi" w:hAnsiTheme="majorHAnsi" w:cstheme="majorHAnsi"/>
          <w:iCs/>
          <w:lang w:val="es-ES"/>
        </w:rPr>
        <w:t xml:space="preserve"> </w:t>
      </w:r>
      <w:r w:rsidRPr="006F0175">
        <w:rPr>
          <w:rFonts w:asciiTheme="majorHAnsi" w:hAnsiTheme="majorHAnsi" w:cstheme="majorHAnsi"/>
          <w:iCs/>
          <w:lang w:val="es-ES"/>
        </w:rPr>
        <w:t xml:space="preserve">incluyendo una descripción de la pregunta pero sin identificar la fuente. </w:t>
      </w:r>
    </w:p>
    <w:p w14:paraId="69E0935C" w14:textId="77777777" w:rsidR="00F245CE" w:rsidRPr="006F0175" w:rsidRDefault="00F245CE"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Presentación de las Cotizaciones</w:t>
      </w:r>
    </w:p>
    <w:p w14:paraId="234E0C7F" w14:textId="77777777"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lastRenderedPageBreak/>
        <w:t xml:space="preserve">Las cotizaciones deben ser presentadas a través de la </w:t>
      </w:r>
      <w:r w:rsidRPr="006F0175">
        <w:rPr>
          <w:rFonts w:asciiTheme="majorHAnsi" w:eastAsia="Times New Roman" w:hAnsiTheme="majorHAnsi" w:cstheme="majorHAnsi"/>
          <w:lang w:val="es-ES"/>
        </w:rPr>
        <w:t>Solución Electrónica de Adquisiciones – SOL.</w:t>
      </w:r>
    </w:p>
    <w:p w14:paraId="0548E190" w14:textId="477309DC"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 fecha límite para la presentación de las Cotizaciones es </w:t>
      </w:r>
      <w:r w:rsidRPr="006F0175">
        <w:rPr>
          <w:rFonts w:asciiTheme="majorHAnsi" w:hAnsiTheme="majorHAnsi" w:cstheme="majorHAnsi"/>
          <w:i/>
          <w:iCs/>
          <w:highlight w:val="lightGray"/>
          <w:lang w:val="es-ES"/>
        </w:rPr>
        <w:t>[ingrese hora, día, mes y año]</w:t>
      </w:r>
      <w:r w:rsidRPr="006F0175">
        <w:rPr>
          <w:rFonts w:asciiTheme="majorHAnsi" w:hAnsiTheme="majorHAnsi" w:cstheme="majorHAnsi"/>
          <w:i/>
          <w:iCs/>
          <w:lang w:val="es-ES"/>
        </w:rPr>
        <w:t>.</w:t>
      </w:r>
      <w:r w:rsidRPr="006F0175">
        <w:rPr>
          <w:rFonts w:asciiTheme="majorHAnsi" w:hAnsiTheme="majorHAnsi" w:cstheme="majorHAnsi"/>
          <w:lang w:val="es-ES"/>
        </w:rPr>
        <w:t xml:space="preserve"> </w:t>
      </w:r>
    </w:p>
    <w:bookmarkEnd w:id="1"/>
    <w:bookmarkEnd w:id="2"/>
    <w:bookmarkEnd w:id="3"/>
    <w:bookmarkEnd w:id="4"/>
    <w:bookmarkEnd w:id="5"/>
    <w:bookmarkEnd w:id="6"/>
    <w:bookmarkEnd w:id="7"/>
    <w:bookmarkEnd w:id="8"/>
    <w:bookmarkEnd w:id="9"/>
    <w:p w14:paraId="3B4551DC" w14:textId="07403C64"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Apertura de las Cotizaciones</w:t>
      </w:r>
    </w:p>
    <w:p w14:paraId="6D6238FD" w14:textId="2533AFCC"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Las cotizaciones serán abiertas </w:t>
      </w:r>
      <w:r w:rsidR="00F245CE" w:rsidRPr="006F0175">
        <w:rPr>
          <w:rFonts w:asciiTheme="majorHAnsi" w:hAnsiTheme="majorHAnsi" w:cstheme="majorHAnsi"/>
          <w:lang w:val="es-ES"/>
        </w:rPr>
        <w:t xml:space="preserve">la Solución Electrónica de Adquisiciones – SOL </w:t>
      </w:r>
      <w:r w:rsidRPr="006F0175">
        <w:rPr>
          <w:rFonts w:asciiTheme="majorHAnsi" w:hAnsiTheme="majorHAnsi" w:cstheme="majorHAnsi"/>
          <w:lang w:val="es-ES"/>
        </w:rPr>
        <w:t>inmediatamente después del vencimiento de la fecha de entrega de las Cotizaciones.</w:t>
      </w:r>
    </w:p>
    <w:p w14:paraId="1F268988" w14:textId="097CFD6C" w:rsidR="00F245CE" w:rsidRPr="006F0175" w:rsidRDefault="00F245CE"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 xml:space="preserve">Si dos o más cotizaciones tienen precios idénticos, se notificara al el Proveedor a través del sistema de una nueva fecha </w:t>
      </w:r>
      <w:r w:rsidR="00E72860" w:rsidRPr="006F0175">
        <w:rPr>
          <w:rFonts w:asciiTheme="majorHAnsi" w:hAnsiTheme="majorHAnsi" w:cstheme="majorHAnsi"/>
          <w:lang w:val="es-ES"/>
        </w:rPr>
        <w:t>límite</w:t>
      </w:r>
      <w:r w:rsidRPr="006F0175">
        <w:rPr>
          <w:rFonts w:asciiTheme="majorHAnsi" w:hAnsiTheme="majorHAnsi" w:cstheme="majorHAnsi"/>
          <w:lang w:val="es-ES"/>
        </w:rPr>
        <w:t xml:space="preserve"> para presentar una nueva cotización. </w:t>
      </w:r>
    </w:p>
    <w:p w14:paraId="6C313A78" w14:textId="0F769766" w:rsidR="0004651B" w:rsidRPr="006F0175" w:rsidRDefault="000D6ACD" w:rsidP="006F0175">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t>Evaluación de las Cotizaciones</w:t>
      </w:r>
    </w:p>
    <w:p w14:paraId="379CF179" w14:textId="1FC3C0EA" w:rsidR="0004651B" w:rsidRPr="006F0175" w:rsidRDefault="00603F2C"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Las Cotizaciones ser</w:t>
      </w:r>
      <w:r w:rsidR="00C37F60" w:rsidRPr="006F0175">
        <w:rPr>
          <w:rFonts w:asciiTheme="majorHAnsi" w:hAnsiTheme="majorHAnsi" w:cstheme="majorHAnsi"/>
          <w:lang w:val="es-ES"/>
        </w:rPr>
        <w:t xml:space="preserve">án </w:t>
      </w:r>
      <w:r w:rsidRPr="006F0175">
        <w:rPr>
          <w:rFonts w:asciiTheme="majorHAnsi" w:hAnsiTheme="majorHAnsi" w:cstheme="majorHAnsi"/>
          <w:lang w:val="es-ES"/>
        </w:rPr>
        <w:t xml:space="preserve">evaluadas </w:t>
      </w:r>
      <w:r w:rsidR="00E72860" w:rsidRPr="006F0175">
        <w:rPr>
          <w:rFonts w:asciiTheme="majorHAnsi" w:hAnsiTheme="majorHAnsi" w:cstheme="majorHAnsi"/>
          <w:lang w:val="es-ES"/>
        </w:rPr>
        <w:t xml:space="preserve">por ítem (precio unitario), por lote o por precio total (precio global), de acuerdo con las definiciones incluidas en el Manual del Usuario, 2.1 Glosario. </w:t>
      </w:r>
    </w:p>
    <w:p w14:paraId="0AF1E3DC" w14:textId="0135E5AC" w:rsidR="00E72860" w:rsidRPr="006F0175" w:rsidRDefault="00E72860" w:rsidP="006F0175">
      <w:pPr>
        <w:spacing w:before="120" w:after="120"/>
        <w:jc w:val="both"/>
        <w:rPr>
          <w:rFonts w:asciiTheme="majorHAnsi" w:hAnsiTheme="majorHAnsi" w:cstheme="majorHAnsi"/>
          <w:b/>
          <w:lang w:val="es-ES"/>
        </w:rPr>
      </w:pPr>
      <w:r w:rsidRPr="006F0175">
        <w:rPr>
          <w:rFonts w:asciiTheme="majorHAnsi" w:hAnsiTheme="majorHAnsi" w:cstheme="majorHAnsi"/>
          <w:b/>
          <w:lang w:val="es-ES"/>
        </w:rPr>
        <w:t>Documentos Adicionales</w:t>
      </w:r>
    </w:p>
    <w:p w14:paraId="0BB8AD5D" w14:textId="0A17DA85"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La Entidad podrá solicitar documentos adicionales tal y como se indique en la URL/ página de internet indicada en la notificación de adquisiciones en la Solución Electrónica de Adquisiciones – SOL. </w:t>
      </w:r>
    </w:p>
    <w:p w14:paraId="7487DFA8" w14:textId="41D1ED2F" w:rsidR="00E72860" w:rsidRPr="006F0175" w:rsidRDefault="00E72860"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URL / Pagina de Adquisiciones: </w:t>
      </w:r>
      <w:r w:rsidRPr="006F0175">
        <w:rPr>
          <w:rFonts w:asciiTheme="majorHAnsi" w:hAnsiTheme="majorHAnsi" w:cstheme="majorHAnsi"/>
          <w:bCs/>
          <w:i/>
          <w:iCs/>
          <w:highlight w:val="lightGray"/>
          <w:lang w:val="es-ES"/>
        </w:rPr>
        <w:t>[indique la página de internet]</w:t>
      </w:r>
      <w:r w:rsidRPr="006F0175">
        <w:rPr>
          <w:rFonts w:asciiTheme="majorHAnsi" w:hAnsiTheme="majorHAnsi" w:cstheme="majorHAnsi"/>
          <w:bCs/>
          <w:lang w:val="es-ES"/>
        </w:rPr>
        <w:t>.</w:t>
      </w:r>
    </w:p>
    <w:p w14:paraId="2D850C9A" w14:textId="16847CD8" w:rsidR="00E72860"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Si así lo solicita el </w:t>
      </w:r>
      <w:r w:rsidR="0057201B">
        <w:rPr>
          <w:rFonts w:asciiTheme="majorHAnsi" w:hAnsiTheme="majorHAnsi" w:cstheme="majorHAnsi"/>
          <w:bCs/>
          <w:lang w:val="es-ES"/>
        </w:rPr>
        <w:t>Contratante</w:t>
      </w:r>
      <w:r w:rsidRPr="006F0175">
        <w:rPr>
          <w:rFonts w:asciiTheme="majorHAnsi" w:hAnsiTheme="majorHAnsi" w:cstheme="majorHAnsi"/>
          <w:bCs/>
          <w:lang w:val="es-ES"/>
        </w:rPr>
        <w:t>, el Proveedor deberá presentar documentos de calificación adicionales a los indicados anteriormente, incluyendo documentación que acredite calificación legal o de impuestos.</w:t>
      </w:r>
    </w:p>
    <w:p w14:paraId="315D602F" w14:textId="0731AD85"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 xml:space="preserve">Si así lo solicita el </w:t>
      </w:r>
      <w:r w:rsidR="00AD34F2">
        <w:rPr>
          <w:rFonts w:asciiTheme="majorHAnsi" w:hAnsiTheme="majorHAnsi" w:cstheme="majorHAnsi"/>
          <w:bCs/>
          <w:lang w:val="es-ES"/>
        </w:rPr>
        <w:t>Contratante</w:t>
      </w:r>
      <w:r w:rsidRPr="006F0175">
        <w:rPr>
          <w:rFonts w:asciiTheme="majorHAnsi" w:hAnsiTheme="majorHAnsi" w:cstheme="majorHAnsi"/>
          <w:bCs/>
          <w:lang w:val="es-ES"/>
        </w:rPr>
        <w:t xml:space="preserve">, el Proveedor deberá presentar una propuesta técnica que incluya una declaración de métodos de trabajo, equipos, personal, cronograma y demás información relevante, con información suficiente para demostrar que su propuesta es adecuada para cumplir los requerimientos de trabajo en el tiempo requerido para su cumplimiento. </w:t>
      </w:r>
    </w:p>
    <w:p w14:paraId="34C4521C" w14:textId="1878F1FF" w:rsidR="006F0175" w:rsidRPr="006F0175" w:rsidRDefault="007015F8" w:rsidP="006F0175">
      <w:pPr>
        <w:spacing w:before="120" w:after="120"/>
        <w:jc w:val="both"/>
        <w:rPr>
          <w:rFonts w:asciiTheme="majorHAnsi" w:hAnsiTheme="majorHAnsi" w:cstheme="majorHAnsi"/>
          <w:b/>
          <w:lang w:val="es-ES"/>
        </w:rPr>
      </w:pPr>
      <w:r>
        <w:rPr>
          <w:rFonts w:asciiTheme="majorHAnsi" w:hAnsiTheme="majorHAnsi" w:cstheme="majorHAnsi"/>
          <w:b/>
          <w:lang w:val="es-ES"/>
        </w:rPr>
        <w:t>Contratante</w:t>
      </w:r>
      <w:r w:rsidR="006F0175" w:rsidRPr="006F0175">
        <w:rPr>
          <w:rFonts w:asciiTheme="majorHAnsi" w:hAnsiTheme="majorHAnsi" w:cstheme="majorHAnsi"/>
          <w:b/>
          <w:lang w:val="es-ES"/>
        </w:rPr>
        <w:t xml:space="preserve"> no Obligado a Aceptar</w:t>
      </w:r>
    </w:p>
    <w:p w14:paraId="3B45D5CA" w14:textId="77777777" w:rsidR="006F0175" w:rsidRPr="006F0175" w:rsidRDefault="006F0175" w:rsidP="006F0175">
      <w:pPr>
        <w:spacing w:before="120" w:after="120"/>
        <w:jc w:val="both"/>
        <w:rPr>
          <w:rFonts w:asciiTheme="majorHAnsi" w:hAnsiTheme="majorHAnsi" w:cstheme="majorHAnsi"/>
          <w:bCs/>
          <w:lang w:val="es-ES"/>
        </w:rPr>
      </w:pPr>
      <w:r w:rsidRPr="006F0175">
        <w:rPr>
          <w:rFonts w:asciiTheme="majorHAnsi" w:hAnsiTheme="majorHAnsi" w:cstheme="majorHAnsi"/>
          <w:bCs/>
          <w:lang w:val="es-ES"/>
        </w:rPr>
        <w:t>Entendemos que ustedes se reservan el derecho de:</w:t>
      </w:r>
    </w:p>
    <w:p w14:paraId="01278000" w14:textId="73ECC0B9" w:rsidR="006F0175" w:rsidRPr="006F0175" w:rsidRDefault="006F0175" w:rsidP="00BA3961">
      <w:pPr>
        <w:pStyle w:val="ListParagraph"/>
        <w:numPr>
          <w:ilvl w:val="0"/>
          <w:numId w:val="28"/>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 xml:space="preserve">aceptar o rechazar cualquier Cotización y no están obligados a aceptar la cotización con el precio evaluado más bajo, o cualquier otra cotización que reciban,  y </w:t>
      </w:r>
    </w:p>
    <w:p w14:paraId="63663CC4" w14:textId="5C66CD81" w:rsidR="006F0175" w:rsidRPr="006F0175" w:rsidRDefault="006F0175" w:rsidP="00BA3961">
      <w:pPr>
        <w:pStyle w:val="ListParagraph"/>
        <w:numPr>
          <w:ilvl w:val="0"/>
          <w:numId w:val="28"/>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cancelar este proceso de SdC antes de la adjudicación sin incurrir en ninguna responsabilidad frente a los Proveedores.</w:t>
      </w:r>
    </w:p>
    <w:p w14:paraId="1DC1DDD5" w14:textId="0D76D70B" w:rsidR="0004651B" w:rsidRPr="006F0175" w:rsidRDefault="000D6ACD" w:rsidP="0004651B">
      <w:pPr>
        <w:spacing w:after="120" w:line="240" w:lineRule="auto"/>
        <w:rPr>
          <w:rFonts w:asciiTheme="majorHAnsi" w:eastAsia="Times New Roman" w:hAnsiTheme="majorHAnsi" w:cstheme="majorHAnsi"/>
          <w:b/>
          <w:lang w:val="es-ES"/>
        </w:rPr>
      </w:pPr>
      <w:r w:rsidRPr="006F0175">
        <w:rPr>
          <w:rFonts w:asciiTheme="majorHAnsi" w:eastAsia="Times New Roman" w:hAnsiTheme="majorHAnsi" w:cstheme="majorHAnsi"/>
          <w:b/>
          <w:lang w:val="es-ES"/>
        </w:rPr>
        <w:t>Adjudicación del Contrato</w:t>
      </w:r>
    </w:p>
    <w:p w14:paraId="2BF5EA4D" w14:textId="00BFDB9B" w:rsidR="006F7F40" w:rsidRPr="006F0175" w:rsidRDefault="00FD6D82" w:rsidP="006F0175">
      <w:pPr>
        <w:spacing w:before="120" w:after="120"/>
        <w:jc w:val="both"/>
        <w:rPr>
          <w:rFonts w:asciiTheme="majorHAnsi" w:hAnsiTheme="majorHAnsi" w:cstheme="majorHAnsi"/>
          <w:lang w:val="es-ES"/>
        </w:rPr>
      </w:pPr>
      <w:r w:rsidRPr="006F0175">
        <w:rPr>
          <w:rFonts w:asciiTheme="majorHAnsi" w:hAnsiTheme="majorHAnsi" w:cstheme="majorHAnsi"/>
          <w:lang w:val="es-ES"/>
        </w:rPr>
        <w:t>El Contrato será adjudicado al Proveedor</w:t>
      </w:r>
      <w:r w:rsidR="006F0175" w:rsidRPr="006F0175">
        <w:rPr>
          <w:rFonts w:asciiTheme="majorHAnsi" w:hAnsiTheme="majorHAnsi" w:cstheme="majorHAnsi"/>
          <w:lang w:val="es-ES"/>
        </w:rPr>
        <w:t xml:space="preserve"> que ofrezca</w:t>
      </w:r>
      <w:r w:rsidR="006F7F40" w:rsidRPr="006F0175">
        <w:rPr>
          <w:rFonts w:asciiTheme="majorHAnsi" w:hAnsiTheme="majorHAnsi" w:cstheme="majorHAnsi"/>
          <w:lang w:val="es-ES"/>
        </w:rPr>
        <w:t>:</w:t>
      </w:r>
    </w:p>
    <w:p w14:paraId="0EA9168E" w14:textId="50B9839C" w:rsidR="006F7F40" w:rsidRPr="006F0175" w:rsidRDefault="00FD6D82" w:rsidP="00BA3961">
      <w:pPr>
        <w:pStyle w:val="ListParagraph"/>
        <w:numPr>
          <w:ilvl w:val="0"/>
          <w:numId w:val="29"/>
        </w:numPr>
        <w:spacing w:before="120" w:after="120"/>
        <w:jc w:val="both"/>
        <w:rPr>
          <w:rFonts w:asciiTheme="majorHAnsi" w:eastAsiaTheme="minorHAnsi" w:hAnsiTheme="majorHAnsi" w:cstheme="majorHAnsi"/>
          <w:bCs/>
          <w:sz w:val="22"/>
          <w:szCs w:val="22"/>
          <w:lang w:val="es-ES"/>
        </w:rPr>
      </w:pPr>
      <w:r w:rsidRPr="006F0175">
        <w:rPr>
          <w:rFonts w:asciiTheme="majorHAnsi" w:hAnsiTheme="majorHAnsi" w:cstheme="majorHAnsi"/>
          <w:sz w:val="22"/>
          <w:szCs w:val="22"/>
          <w:lang w:val="es-ES"/>
        </w:rPr>
        <w:t xml:space="preserve">el o los </w:t>
      </w:r>
      <w:r w:rsidRPr="006F0175">
        <w:rPr>
          <w:rFonts w:asciiTheme="majorHAnsi" w:eastAsiaTheme="minorHAnsi" w:hAnsiTheme="majorHAnsi" w:cstheme="majorHAnsi"/>
          <w:bCs/>
          <w:sz w:val="22"/>
          <w:szCs w:val="22"/>
          <w:lang w:val="es-ES"/>
        </w:rPr>
        <w:t>precios evaluado</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s</w:t>
      </w:r>
      <w:r w:rsidR="009040BE" w:rsidRPr="006F0175">
        <w:rPr>
          <w:rFonts w:asciiTheme="majorHAnsi" w:eastAsiaTheme="minorHAnsi" w:hAnsiTheme="majorHAnsi" w:cstheme="majorHAnsi"/>
          <w:bCs/>
          <w:sz w:val="22"/>
          <w:szCs w:val="22"/>
          <w:lang w:val="es-ES"/>
        </w:rPr>
        <w:t>)</w:t>
      </w:r>
      <w:r w:rsidRPr="006F0175">
        <w:rPr>
          <w:rFonts w:asciiTheme="majorHAnsi" w:eastAsiaTheme="minorHAnsi" w:hAnsiTheme="majorHAnsi" w:cstheme="majorHAnsi"/>
          <w:bCs/>
          <w:sz w:val="22"/>
          <w:szCs w:val="22"/>
          <w:lang w:val="es-ES"/>
        </w:rPr>
        <w:t xml:space="preserve"> más bajo(s); </w:t>
      </w:r>
    </w:p>
    <w:p w14:paraId="57E8DCD3" w14:textId="44F2C055" w:rsidR="00F245CE" w:rsidRDefault="00FD6D82" w:rsidP="00BA3961">
      <w:pPr>
        <w:pStyle w:val="ListParagraph"/>
        <w:numPr>
          <w:ilvl w:val="0"/>
          <w:numId w:val="29"/>
        </w:numPr>
        <w:spacing w:before="120" w:after="120"/>
        <w:jc w:val="both"/>
        <w:rPr>
          <w:rFonts w:asciiTheme="majorHAnsi" w:eastAsiaTheme="minorHAnsi" w:hAnsiTheme="majorHAnsi" w:cstheme="majorHAnsi"/>
          <w:bCs/>
          <w:sz w:val="22"/>
          <w:szCs w:val="22"/>
          <w:lang w:val="es-ES"/>
        </w:rPr>
      </w:pPr>
      <w:r w:rsidRPr="006F0175">
        <w:rPr>
          <w:rFonts w:asciiTheme="majorHAnsi" w:eastAsiaTheme="minorHAnsi" w:hAnsiTheme="majorHAnsi" w:cstheme="majorHAnsi"/>
          <w:bCs/>
          <w:sz w:val="22"/>
          <w:szCs w:val="22"/>
          <w:lang w:val="es-ES"/>
        </w:rPr>
        <w:t>cuya cotización cumpla técnicamente,</w:t>
      </w:r>
      <w:r w:rsidR="006F0175" w:rsidRPr="006F0175">
        <w:rPr>
          <w:rFonts w:asciiTheme="majorHAnsi" w:eastAsiaTheme="minorHAnsi" w:hAnsiTheme="majorHAnsi" w:cstheme="majorHAnsi"/>
          <w:bCs/>
          <w:sz w:val="22"/>
          <w:szCs w:val="22"/>
          <w:lang w:val="es-ES"/>
        </w:rPr>
        <w:t xml:space="preserve"> de acuerdo con los documentos adicionales requeridos.</w:t>
      </w:r>
    </w:p>
    <w:p w14:paraId="41D42421" w14:textId="0DCC934B" w:rsidR="006F0175" w:rsidRPr="00F266C5" w:rsidRDefault="006F0175" w:rsidP="006F0175">
      <w:pPr>
        <w:spacing w:before="120" w:after="120"/>
        <w:jc w:val="both"/>
        <w:rPr>
          <w:rFonts w:asciiTheme="majorHAnsi" w:hAnsiTheme="majorHAnsi" w:cstheme="majorHAnsi"/>
          <w:b/>
          <w:lang w:val="es-ES"/>
        </w:rPr>
      </w:pPr>
      <w:r w:rsidRPr="00F266C5">
        <w:rPr>
          <w:rFonts w:asciiTheme="majorHAnsi" w:hAnsiTheme="majorHAnsi" w:cstheme="majorHAnsi"/>
          <w:b/>
          <w:lang w:val="es-ES"/>
        </w:rPr>
        <w:t xml:space="preserve">Acuerdo Legal </w:t>
      </w:r>
      <w:r w:rsidR="00F266C5" w:rsidRPr="00F266C5">
        <w:rPr>
          <w:rFonts w:asciiTheme="majorHAnsi" w:hAnsiTheme="majorHAnsi" w:cstheme="majorHAnsi"/>
          <w:b/>
          <w:lang w:val="es-ES"/>
        </w:rPr>
        <w:t>Obligatorio</w:t>
      </w:r>
    </w:p>
    <w:p w14:paraId="0A4DF525" w14:textId="40028BE3" w:rsidR="00F266C5" w:rsidRPr="00F266C5" w:rsidRDefault="00F266C5" w:rsidP="00F245CE">
      <w:pPr>
        <w:spacing w:before="240" w:after="120" w:line="240" w:lineRule="auto"/>
        <w:jc w:val="both"/>
        <w:rPr>
          <w:rFonts w:asciiTheme="majorHAnsi" w:eastAsia="Times New Roman" w:hAnsiTheme="majorHAnsi" w:cstheme="majorHAnsi"/>
          <w:bCs/>
          <w:lang w:val="es-ES"/>
        </w:rPr>
      </w:pPr>
      <w:r>
        <w:rPr>
          <w:rFonts w:asciiTheme="majorHAnsi" w:eastAsia="Times New Roman" w:hAnsiTheme="majorHAnsi" w:cstheme="majorHAnsi"/>
          <w:bCs/>
          <w:lang w:val="es-ES"/>
        </w:rPr>
        <w:t xml:space="preserve">La oferta y aceptación electrónica por medio de </w:t>
      </w:r>
      <w:r w:rsidRPr="006F0175">
        <w:rPr>
          <w:rFonts w:asciiTheme="majorHAnsi" w:hAnsiTheme="majorHAnsi" w:cstheme="majorHAnsi"/>
          <w:lang w:val="es-ES"/>
        </w:rPr>
        <w:t>la Solución Electrónica de Adquisiciones – SOL</w:t>
      </w:r>
      <w:r>
        <w:rPr>
          <w:rFonts w:asciiTheme="majorHAnsi" w:hAnsiTheme="majorHAnsi" w:cstheme="majorHAnsi"/>
          <w:lang w:val="es-ES"/>
        </w:rPr>
        <w:t xml:space="preserve"> por cada Parte dará por creado el Contrato y las Partes se obligan a dicho acuerdo, de manera libre, y sin ningún tipo de coerción o influencia indebida y se entenderá válido y legalmente obligatorio para las partes a partir de la fecha antes mencionada. </w:t>
      </w:r>
    </w:p>
    <w:p w14:paraId="1B6C7008" w14:textId="6BC23307" w:rsidR="00F245CE" w:rsidRPr="006F0175" w:rsidRDefault="00F245CE" w:rsidP="00F245CE">
      <w:pPr>
        <w:spacing w:before="240" w:after="120" w:line="240" w:lineRule="auto"/>
        <w:jc w:val="both"/>
        <w:rPr>
          <w:rFonts w:asciiTheme="majorHAnsi" w:eastAsia="Times New Roman" w:hAnsiTheme="majorHAnsi" w:cstheme="majorHAnsi"/>
          <w:b/>
          <w:lang w:val="es-ES"/>
        </w:rPr>
      </w:pPr>
      <w:r w:rsidRPr="006F0175">
        <w:rPr>
          <w:rFonts w:asciiTheme="majorHAnsi" w:eastAsia="Times New Roman" w:hAnsiTheme="majorHAnsi" w:cstheme="majorHAnsi"/>
          <w:b/>
          <w:lang w:val="es-ES"/>
        </w:rPr>
        <w:lastRenderedPageBreak/>
        <w:t>Fraude y Corrupción</w:t>
      </w:r>
    </w:p>
    <w:p w14:paraId="2A12B388" w14:textId="51FA9677"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 xml:space="preserve">El Banco requiere el cumplimiento de sus Directrices Contra el Fraude y la Corrupción y de sus políticas y procedimientos de sanciones vigentes incluidos en el Marco de Sanciones del Grupo del Banco Mundial, conforme se describe en el </w:t>
      </w:r>
      <w:r w:rsidR="00F266C5">
        <w:rPr>
          <w:rFonts w:asciiTheme="majorHAnsi" w:hAnsiTheme="majorHAnsi" w:cstheme="majorHAnsi"/>
          <w:lang w:val="es-ES"/>
        </w:rPr>
        <w:t>Anexo 2: Fraude y Corrupción</w:t>
      </w:r>
      <w:r w:rsidRPr="00F266C5">
        <w:rPr>
          <w:rFonts w:asciiTheme="majorHAnsi" w:hAnsiTheme="majorHAnsi" w:cstheme="majorHAnsi"/>
          <w:lang w:val="es-ES"/>
        </w:rPr>
        <w:t>.</w:t>
      </w:r>
    </w:p>
    <w:p w14:paraId="2A7E2CF8" w14:textId="5B587C09" w:rsidR="00F245CE" w:rsidRPr="00F266C5" w:rsidRDefault="00F245CE" w:rsidP="00F266C5">
      <w:pPr>
        <w:spacing w:before="120" w:after="120"/>
        <w:jc w:val="both"/>
        <w:rPr>
          <w:rFonts w:asciiTheme="majorHAnsi" w:hAnsiTheme="majorHAnsi" w:cstheme="majorHAnsi"/>
          <w:lang w:val="es-ES"/>
        </w:rPr>
      </w:pPr>
      <w:r w:rsidRPr="00F266C5">
        <w:rPr>
          <w:rFonts w:asciiTheme="majorHAnsi" w:hAnsiTheme="majorHAnsi" w:cstheme="majorHAnsi"/>
          <w:lang w:val="es-ES"/>
        </w:rPr>
        <w:t>En virtud de esta política, los Proveedor</w:t>
      </w:r>
      <w:r w:rsidR="00F266C5">
        <w:rPr>
          <w:rFonts w:asciiTheme="majorHAnsi" w:hAnsiTheme="majorHAnsi" w:cstheme="majorHAnsi"/>
          <w:lang w:val="es-ES"/>
        </w:rPr>
        <w:t xml:space="preserve"> </w:t>
      </w:r>
      <w:r w:rsidRPr="00F266C5">
        <w:rPr>
          <w:rFonts w:asciiTheme="majorHAnsi" w:hAnsiTheme="majorHAnsi" w:cstheme="majorHAnsi"/>
          <w:lang w:val="es-ES"/>
        </w:rPr>
        <w:t xml:space="preserve">deberán permitir al Banco —y requerir que lo permitan sus agentes (hayan sido declarados o no), subcontratistas, subconsultores, prestadores de servicios, proveedores y personal— inspeccionar todas las cuentas, registros y otros documentos relativos a esta </w:t>
      </w:r>
      <w:r w:rsidR="00F266C5">
        <w:rPr>
          <w:rFonts w:asciiTheme="majorHAnsi" w:hAnsiTheme="majorHAnsi" w:cstheme="majorHAnsi"/>
          <w:lang w:val="es-ES"/>
        </w:rPr>
        <w:t xml:space="preserve">SdC </w:t>
      </w:r>
      <w:r w:rsidRPr="00F266C5">
        <w:rPr>
          <w:rFonts w:asciiTheme="majorHAnsi" w:hAnsiTheme="majorHAnsi" w:cstheme="majorHAnsi"/>
          <w:lang w:val="es-ES"/>
        </w:rPr>
        <w:t>y la ejecución de contrato (en el caso de adjudicación), y disponer que sean auditados por auditores designados por el Banco.</w:t>
      </w:r>
    </w:p>
    <w:p w14:paraId="56092458" w14:textId="77777777" w:rsidR="00F266C5" w:rsidRDefault="00F266C5" w:rsidP="00F266C5">
      <w:pPr>
        <w:spacing w:after="0" w:line="240" w:lineRule="auto"/>
        <w:jc w:val="both"/>
        <w:rPr>
          <w:rFonts w:asciiTheme="majorHAnsi" w:eastAsia="Times New Roman" w:hAnsiTheme="majorHAnsi" w:cstheme="majorHAnsi"/>
          <w:b/>
          <w:bCs/>
          <w:lang w:val="es-ES"/>
        </w:rPr>
      </w:pPr>
      <w:r w:rsidRPr="00F266C5">
        <w:rPr>
          <w:rFonts w:asciiTheme="majorHAnsi" w:eastAsia="Times New Roman" w:hAnsiTheme="majorHAnsi" w:cstheme="majorHAnsi"/>
          <w:b/>
          <w:bCs/>
          <w:lang w:val="es-ES"/>
        </w:rPr>
        <w:t>Adjuntos:</w:t>
      </w:r>
    </w:p>
    <w:p w14:paraId="59856D3B" w14:textId="77777777"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1: Requerimientos</w:t>
      </w:r>
    </w:p>
    <w:p w14:paraId="1462C104" w14:textId="5524F529"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2: Fraude y Corrupción</w:t>
      </w:r>
    </w:p>
    <w:p w14:paraId="6657DC96" w14:textId="77777777" w:rsidR="00F266C5" w:rsidRDefault="00F266C5" w:rsidP="00F266C5">
      <w:pPr>
        <w:spacing w:after="0" w:line="240" w:lineRule="auto"/>
        <w:jc w:val="both"/>
        <w:rPr>
          <w:rFonts w:asciiTheme="majorHAnsi" w:eastAsia="Times New Roman" w:hAnsiTheme="majorHAnsi" w:cstheme="majorHAnsi"/>
          <w:b/>
          <w:bCs/>
          <w:lang w:val="es-ES"/>
        </w:rPr>
      </w:pPr>
      <w:r>
        <w:rPr>
          <w:rFonts w:asciiTheme="majorHAnsi" w:eastAsia="Times New Roman" w:hAnsiTheme="majorHAnsi" w:cstheme="majorHAnsi"/>
          <w:b/>
          <w:bCs/>
          <w:lang w:val="es-ES"/>
        </w:rPr>
        <w:t>Anexo 3: Formularios de Contrato (Acuerdo y Condiciones)</w:t>
      </w:r>
    </w:p>
    <w:p w14:paraId="0B6CD298" w14:textId="77777777" w:rsidR="00040318" w:rsidRDefault="00040318">
      <w:pPr>
        <w:rPr>
          <w:rFonts w:asciiTheme="majorHAnsi" w:eastAsia="Times New Roman" w:hAnsiTheme="majorHAnsi" w:cstheme="majorHAnsi"/>
          <w:b/>
          <w:bCs/>
          <w:lang w:val="es-ES"/>
        </w:rPr>
      </w:pPr>
      <w:r>
        <w:rPr>
          <w:rFonts w:asciiTheme="majorHAnsi" w:eastAsia="Times New Roman" w:hAnsiTheme="majorHAnsi" w:cstheme="majorHAnsi"/>
          <w:b/>
          <w:bCs/>
          <w:lang w:val="es-ES"/>
        </w:rPr>
        <w:br w:type="page"/>
      </w:r>
    </w:p>
    <w:p w14:paraId="7076AE5D" w14:textId="7AB24087" w:rsidR="00036597" w:rsidRPr="00040318" w:rsidRDefault="00F266C5" w:rsidP="00040318">
      <w:pPr>
        <w:spacing w:after="0" w:line="240" w:lineRule="auto"/>
        <w:jc w:val="center"/>
        <w:rPr>
          <w:rFonts w:asciiTheme="majorHAnsi" w:eastAsia="Times New Roman" w:hAnsiTheme="majorHAnsi" w:cstheme="majorHAnsi"/>
          <w:b/>
          <w:bCs/>
          <w:sz w:val="32"/>
          <w:szCs w:val="32"/>
          <w:lang w:val="es-ES"/>
        </w:rPr>
      </w:pPr>
      <w:r w:rsidRPr="00040318">
        <w:rPr>
          <w:rFonts w:asciiTheme="majorHAnsi" w:eastAsia="Times New Roman" w:hAnsiTheme="majorHAnsi" w:cstheme="majorHAnsi"/>
          <w:b/>
          <w:bCs/>
          <w:sz w:val="32"/>
          <w:szCs w:val="32"/>
          <w:lang w:val="es-ES"/>
        </w:rPr>
        <w:lastRenderedPageBreak/>
        <w:t>ANEXO 1: R</w:t>
      </w:r>
      <w:r w:rsidR="00040318">
        <w:rPr>
          <w:rFonts w:asciiTheme="majorHAnsi" w:eastAsia="Times New Roman" w:hAnsiTheme="majorHAnsi" w:cstheme="majorHAnsi"/>
          <w:b/>
          <w:bCs/>
          <w:sz w:val="32"/>
          <w:szCs w:val="32"/>
          <w:lang w:val="es-ES"/>
        </w:rPr>
        <w:t xml:space="preserve">equerimientos </w:t>
      </w:r>
    </w:p>
    <w:p w14:paraId="161A75B1" w14:textId="77777777" w:rsidR="00040318" w:rsidRPr="00040318" w:rsidRDefault="00040318" w:rsidP="00040318">
      <w:pPr>
        <w:spacing w:after="0" w:line="240" w:lineRule="auto"/>
        <w:rPr>
          <w:rFonts w:asciiTheme="majorHAnsi" w:eastAsia="Times New Roman" w:hAnsiTheme="majorHAnsi" w:cstheme="majorHAnsi"/>
          <w:b/>
          <w:bCs/>
          <w:lang w:val="es-ES"/>
        </w:rPr>
      </w:pPr>
    </w:p>
    <w:p w14:paraId="1BBCFF92" w14:textId="3257C74E" w:rsidR="00F266C5" w:rsidRPr="00040318" w:rsidRDefault="00D94E1E" w:rsidP="00BA3961">
      <w:pPr>
        <w:pStyle w:val="ListParagraph"/>
        <w:numPr>
          <w:ilvl w:val="1"/>
          <w:numId w:val="30"/>
        </w:numPr>
        <w:jc w:val="both"/>
        <w:rPr>
          <w:rFonts w:asciiTheme="majorHAnsi" w:hAnsiTheme="majorHAnsi" w:cstheme="majorHAnsi"/>
          <w:b/>
          <w:bCs/>
          <w:sz w:val="28"/>
          <w:szCs w:val="28"/>
          <w:lang w:val="es-ES"/>
        </w:rPr>
      </w:pPr>
      <w:r>
        <w:rPr>
          <w:rFonts w:asciiTheme="majorHAnsi" w:hAnsiTheme="majorHAnsi" w:cstheme="majorHAnsi"/>
          <w:b/>
          <w:bCs/>
          <w:sz w:val="28"/>
          <w:szCs w:val="28"/>
          <w:lang w:val="es-ES"/>
        </w:rPr>
        <w:t xml:space="preserve"> </w:t>
      </w:r>
      <w:r w:rsidR="00F266C5" w:rsidRPr="00040318">
        <w:rPr>
          <w:rFonts w:asciiTheme="majorHAnsi" w:hAnsiTheme="majorHAnsi" w:cstheme="majorHAnsi"/>
          <w:b/>
          <w:bCs/>
          <w:sz w:val="28"/>
          <w:szCs w:val="28"/>
          <w:lang w:val="es-ES"/>
        </w:rPr>
        <w:t xml:space="preserve">Lista de </w:t>
      </w:r>
      <w:del w:id="10" w:author="Maria Camila Padilla" w:date="2021-04-22T13:27:00Z">
        <w:r w:rsidR="00F266C5" w:rsidRPr="00040318" w:rsidDel="000460BB">
          <w:rPr>
            <w:rFonts w:asciiTheme="majorHAnsi" w:hAnsiTheme="majorHAnsi" w:cstheme="majorHAnsi"/>
            <w:b/>
            <w:bCs/>
            <w:sz w:val="28"/>
            <w:szCs w:val="28"/>
            <w:lang w:val="es-ES"/>
          </w:rPr>
          <w:delText xml:space="preserve">Bienes </w:delText>
        </w:r>
      </w:del>
      <w:ins w:id="11" w:author="Maria Camila Padilla" w:date="2021-04-22T13:27:00Z">
        <w:r w:rsidR="000460BB">
          <w:rPr>
            <w:rFonts w:asciiTheme="majorHAnsi" w:hAnsiTheme="majorHAnsi" w:cstheme="majorHAnsi"/>
            <w:b/>
            <w:bCs/>
            <w:sz w:val="28"/>
            <w:szCs w:val="28"/>
            <w:lang w:val="es-ES"/>
          </w:rPr>
          <w:t>Servicios</w:t>
        </w:r>
        <w:r w:rsidR="000460BB" w:rsidRPr="00040318">
          <w:rPr>
            <w:rFonts w:asciiTheme="majorHAnsi" w:hAnsiTheme="majorHAnsi" w:cstheme="majorHAnsi"/>
            <w:b/>
            <w:bCs/>
            <w:sz w:val="28"/>
            <w:szCs w:val="28"/>
            <w:lang w:val="es-ES"/>
          </w:rPr>
          <w:t xml:space="preserve"> </w:t>
        </w:r>
      </w:ins>
      <w:r w:rsidR="00F266C5" w:rsidRPr="00040318">
        <w:rPr>
          <w:rFonts w:asciiTheme="majorHAnsi" w:hAnsiTheme="majorHAnsi" w:cstheme="majorHAnsi"/>
          <w:b/>
          <w:bCs/>
          <w:sz w:val="28"/>
          <w:szCs w:val="28"/>
          <w:lang w:val="es-ES"/>
        </w:rPr>
        <w:t>y Plazo de Entrega</w:t>
      </w:r>
    </w:p>
    <w:p w14:paraId="7BAD9771" w14:textId="77777777" w:rsidR="00040318" w:rsidRPr="00040318" w:rsidRDefault="00040318" w:rsidP="00040318">
      <w:pPr>
        <w:pStyle w:val="ListParagraph"/>
        <w:ind w:left="360"/>
        <w:rPr>
          <w:rFonts w:asciiTheme="majorHAnsi" w:hAnsiTheme="majorHAnsi" w:cstheme="majorHAnsi"/>
          <w:b/>
          <w:bCs/>
          <w:sz w:val="22"/>
          <w:szCs w:val="22"/>
          <w:lang w:val="es-ES"/>
        </w:rPr>
      </w:pPr>
    </w:p>
    <w:tbl>
      <w:tblPr>
        <w:tblStyle w:val="TableGrid"/>
        <w:tblW w:w="0" w:type="auto"/>
        <w:tblLook w:val="04A0" w:firstRow="1" w:lastRow="0" w:firstColumn="1" w:lastColumn="0" w:noHBand="0" w:noVBand="1"/>
      </w:tblPr>
      <w:tblGrid>
        <w:gridCol w:w="805"/>
        <w:gridCol w:w="2281"/>
        <w:gridCol w:w="1543"/>
        <w:gridCol w:w="1126"/>
        <w:gridCol w:w="1350"/>
        <w:gridCol w:w="2155"/>
      </w:tblGrid>
      <w:tr w:rsidR="00040318" w:rsidRPr="00CE08D8" w14:paraId="5B36E434" w14:textId="77777777" w:rsidTr="00040318">
        <w:tc>
          <w:tcPr>
            <w:tcW w:w="805" w:type="dxa"/>
          </w:tcPr>
          <w:p w14:paraId="740B72D0" w14:textId="274B60AE"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2281" w:type="dxa"/>
          </w:tcPr>
          <w:p w14:paraId="76409AEF" w14:textId="2553FC15"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 xml:space="preserve">Descripción de los </w:t>
            </w:r>
            <w:del w:id="12" w:author="Maria Camila Padilla" w:date="2021-04-22T13:27:00Z">
              <w:r w:rsidR="001F574A" w:rsidDel="000460BB">
                <w:rPr>
                  <w:rFonts w:asciiTheme="majorHAnsi" w:hAnsiTheme="majorHAnsi" w:cstheme="majorHAnsi"/>
                  <w:b/>
                  <w:bCs/>
                  <w:sz w:val="22"/>
                  <w:szCs w:val="22"/>
                  <w:lang w:val="es-ES"/>
                </w:rPr>
                <w:delText>Items</w:delText>
              </w:r>
            </w:del>
            <w:ins w:id="13" w:author="Maria Camila Padilla" w:date="2021-04-22T13:27:00Z">
              <w:r w:rsidR="000460BB">
                <w:rPr>
                  <w:rFonts w:asciiTheme="majorHAnsi" w:hAnsiTheme="majorHAnsi" w:cstheme="majorHAnsi"/>
                  <w:b/>
                  <w:bCs/>
                  <w:sz w:val="22"/>
                  <w:szCs w:val="22"/>
                  <w:lang w:val="es-ES"/>
                </w:rPr>
                <w:t>Servicios</w:t>
              </w:r>
            </w:ins>
          </w:p>
        </w:tc>
        <w:tc>
          <w:tcPr>
            <w:tcW w:w="1543" w:type="dxa"/>
          </w:tcPr>
          <w:p w14:paraId="2784A8F4" w14:textId="209EE2FA"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Cantidad Requerida</w:t>
            </w:r>
          </w:p>
        </w:tc>
        <w:tc>
          <w:tcPr>
            <w:tcW w:w="1126" w:type="dxa"/>
          </w:tcPr>
          <w:p w14:paraId="2752624C" w14:textId="21FA67E1"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 xml:space="preserve">Unidad </w:t>
            </w:r>
            <w:del w:id="14" w:author="Maria Camila Padilla" w:date="2021-04-22T13:27:00Z">
              <w:r w:rsidRPr="00040318" w:rsidDel="000460BB">
                <w:rPr>
                  <w:rFonts w:asciiTheme="majorHAnsi" w:hAnsiTheme="majorHAnsi" w:cstheme="majorHAnsi"/>
                  <w:b/>
                  <w:bCs/>
                  <w:sz w:val="22"/>
                  <w:szCs w:val="22"/>
                  <w:lang w:val="es-ES"/>
                </w:rPr>
                <w:delText>Física</w:delText>
              </w:r>
            </w:del>
          </w:p>
        </w:tc>
        <w:tc>
          <w:tcPr>
            <w:tcW w:w="1350" w:type="dxa"/>
          </w:tcPr>
          <w:p w14:paraId="1E91C64B" w14:textId="52A6D8FE"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Destino Final o Lugar del Proyecto o de</w:t>
            </w:r>
            <w:ins w:id="15" w:author="Maria Camila Padilla" w:date="2021-04-22T13:27:00Z">
              <w:r w:rsidR="000460BB">
                <w:rPr>
                  <w:rFonts w:asciiTheme="majorHAnsi" w:hAnsiTheme="majorHAnsi" w:cstheme="majorHAnsi"/>
                  <w:b/>
                  <w:bCs/>
                  <w:sz w:val="22"/>
                  <w:szCs w:val="22"/>
                  <w:lang w:val="es-ES"/>
                </w:rPr>
                <w:t>l Ser</w:t>
              </w:r>
            </w:ins>
            <w:ins w:id="16" w:author="Maria Camila Padilla" w:date="2021-04-22T13:28:00Z">
              <w:r w:rsidR="000460BB">
                <w:rPr>
                  <w:rFonts w:asciiTheme="majorHAnsi" w:hAnsiTheme="majorHAnsi" w:cstheme="majorHAnsi"/>
                  <w:b/>
                  <w:bCs/>
                  <w:sz w:val="22"/>
                  <w:szCs w:val="22"/>
                  <w:lang w:val="es-ES"/>
                </w:rPr>
                <w:t>vicio</w:t>
              </w:r>
            </w:ins>
            <w:del w:id="17" w:author="Maria Camila Padilla" w:date="2021-04-22T13:27:00Z">
              <w:r w:rsidRPr="00040318" w:rsidDel="000460BB">
                <w:rPr>
                  <w:rFonts w:asciiTheme="majorHAnsi" w:hAnsiTheme="majorHAnsi" w:cstheme="majorHAnsi"/>
                  <w:b/>
                  <w:bCs/>
                  <w:sz w:val="22"/>
                  <w:szCs w:val="22"/>
                  <w:lang w:val="es-ES"/>
                </w:rPr>
                <w:delText xml:space="preserve"> la Obra</w:delText>
              </w:r>
            </w:del>
          </w:p>
        </w:tc>
        <w:tc>
          <w:tcPr>
            <w:tcW w:w="2155" w:type="dxa"/>
          </w:tcPr>
          <w:p w14:paraId="5970E610" w14:textId="17303BEE"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 xml:space="preserve">Plazo de </w:t>
            </w:r>
            <w:del w:id="18" w:author="Maria Camila Padilla" w:date="2021-04-22T13:28:00Z">
              <w:r w:rsidRPr="00040318" w:rsidDel="000460BB">
                <w:rPr>
                  <w:rFonts w:asciiTheme="majorHAnsi" w:hAnsiTheme="majorHAnsi" w:cstheme="majorHAnsi"/>
                  <w:b/>
                  <w:bCs/>
                  <w:sz w:val="22"/>
                  <w:szCs w:val="22"/>
                  <w:lang w:val="es-ES"/>
                </w:rPr>
                <w:delText xml:space="preserve">Entrega </w:delText>
              </w:r>
            </w:del>
            <w:ins w:id="19" w:author="Maria Camila Padilla" w:date="2021-04-22T13:28:00Z">
              <w:r w:rsidR="000460BB">
                <w:rPr>
                  <w:rFonts w:asciiTheme="majorHAnsi" w:hAnsiTheme="majorHAnsi" w:cstheme="majorHAnsi"/>
                  <w:b/>
                  <w:bCs/>
                  <w:sz w:val="22"/>
                  <w:szCs w:val="22"/>
                  <w:lang w:val="es-ES"/>
                </w:rPr>
                <w:t>Prestación del Servicio</w:t>
              </w:r>
              <w:r w:rsidR="000460BB" w:rsidRPr="00040318">
                <w:rPr>
                  <w:rFonts w:asciiTheme="majorHAnsi" w:hAnsiTheme="majorHAnsi" w:cstheme="majorHAnsi"/>
                  <w:b/>
                  <w:bCs/>
                  <w:sz w:val="22"/>
                  <w:szCs w:val="22"/>
                  <w:lang w:val="es-ES"/>
                </w:rPr>
                <w:t xml:space="preserve"> </w:t>
              </w:r>
            </w:ins>
            <w:r w:rsidRPr="00040318">
              <w:rPr>
                <w:rFonts w:asciiTheme="majorHAnsi" w:hAnsiTheme="majorHAnsi" w:cstheme="majorHAnsi"/>
                <w:b/>
                <w:bCs/>
                <w:sz w:val="22"/>
                <w:szCs w:val="22"/>
                <w:lang w:val="es-ES"/>
              </w:rPr>
              <w:t>o Cronograma de Finalización desde la Fecha de Firma del Contrato</w:t>
            </w:r>
          </w:p>
        </w:tc>
      </w:tr>
      <w:tr w:rsidR="00040318" w:rsidRPr="00CE08D8" w14:paraId="12D3E6F6" w14:textId="77777777" w:rsidTr="00040318">
        <w:tc>
          <w:tcPr>
            <w:tcW w:w="805" w:type="dxa"/>
          </w:tcPr>
          <w:p w14:paraId="63DD8A69"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4513D116"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244904E6"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204D9F1C"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5CDDA773"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3E6DBC0C" w14:textId="77777777" w:rsidR="00040318" w:rsidRPr="00040318" w:rsidRDefault="00040318" w:rsidP="00040318">
            <w:pPr>
              <w:jc w:val="both"/>
              <w:rPr>
                <w:rFonts w:asciiTheme="majorHAnsi" w:hAnsiTheme="majorHAnsi" w:cstheme="majorHAnsi"/>
                <w:b/>
                <w:bCs/>
                <w:sz w:val="22"/>
                <w:szCs w:val="22"/>
                <w:lang w:val="es-ES"/>
              </w:rPr>
            </w:pPr>
          </w:p>
        </w:tc>
      </w:tr>
      <w:tr w:rsidR="00040318" w:rsidRPr="00CE08D8" w14:paraId="16617620" w14:textId="77777777" w:rsidTr="00040318">
        <w:tc>
          <w:tcPr>
            <w:tcW w:w="805" w:type="dxa"/>
          </w:tcPr>
          <w:p w14:paraId="66503399"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2DD85252"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5EDAD02E"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0B715DFD"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172F6E42"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11A58810" w14:textId="77777777" w:rsidR="00040318" w:rsidRPr="00040318" w:rsidRDefault="00040318" w:rsidP="00040318">
            <w:pPr>
              <w:jc w:val="both"/>
              <w:rPr>
                <w:rFonts w:asciiTheme="majorHAnsi" w:hAnsiTheme="majorHAnsi" w:cstheme="majorHAnsi"/>
                <w:b/>
                <w:bCs/>
                <w:sz w:val="22"/>
                <w:szCs w:val="22"/>
                <w:lang w:val="es-ES"/>
              </w:rPr>
            </w:pPr>
          </w:p>
        </w:tc>
      </w:tr>
      <w:tr w:rsidR="00040318" w:rsidRPr="00CE08D8" w14:paraId="15B5F8F0" w14:textId="77777777" w:rsidTr="00040318">
        <w:tc>
          <w:tcPr>
            <w:tcW w:w="805" w:type="dxa"/>
          </w:tcPr>
          <w:p w14:paraId="33FD78D3"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1E111045"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0FA9E3D6"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03964823"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375A0D74"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14C2F176" w14:textId="77777777" w:rsidR="00040318" w:rsidRPr="00040318" w:rsidRDefault="00040318" w:rsidP="00040318">
            <w:pPr>
              <w:jc w:val="both"/>
              <w:rPr>
                <w:rFonts w:asciiTheme="majorHAnsi" w:hAnsiTheme="majorHAnsi" w:cstheme="majorHAnsi"/>
                <w:b/>
                <w:bCs/>
                <w:sz w:val="22"/>
                <w:szCs w:val="22"/>
                <w:lang w:val="es-ES"/>
              </w:rPr>
            </w:pPr>
          </w:p>
        </w:tc>
      </w:tr>
      <w:tr w:rsidR="00040318" w:rsidRPr="00CE08D8" w14:paraId="723B23BD" w14:textId="77777777" w:rsidTr="00040318">
        <w:tc>
          <w:tcPr>
            <w:tcW w:w="805" w:type="dxa"/>
          </w:tcPr>
          <w:p w14:paraId="011BC417" w14:textId="77777777" w:rsidR="00040318" w:rsidRPr="00040318" w:rsidRDefault="00040318" w:rsidP="00040318">
            <w:pPr>
              <w:jc w:val="both"/>
              <w:rPr>
                <w:rFonts w:asciiTheme="majorHAnsi" w:hAnsiTheme="majorHAnsi" w:cstheme="majorHAnsi"/>
                <w:b/>
                <w:bCs/>
                <w:sz w:val="22"/>
                <w:szCs w:val="22"/>
                <w:lang w:val="es-ES"/>
              </w:rPr>
            </w:pPr>
          </w:p>
        </w:tc>
        <w:tc>
          <w:tcPr>
            <w:tcW w:w="2281" w:type="dxa"/>
          </w:tcPr>
          <w:p w14:paraId="213E62FA" w14:textId="77777777" w:rsidR="00040318" w:rsidRPr="00040318" w:rsidRDefault="00040318" w:rsidP="00040318">
            <w:pPr>
              <w:jc w:val="both"/>
              <w:rPr>
                <w:rFonts w:asciiTheme="majorHAnsi" w:hAnsiTheme="majorHAnsi" w:cstheme="majorHAnsi"/>
                <w:b/>
                <w:bCs/>
                <w:sz w:val="22"/>
                <w:szCs w:val="22"/>
                <w:lang w:val="es-ES"/>
              </w:rPr>
            </w:pPr>
          </w:p>
        </w:tc>
        <w:tc>
          <w:tcPr>
            <w:tcW w:w="1543" w:type="dxa"/>
          </w:tcPr>
          <w:p w14:paraId="7167C245" w14:textId="77777777" w:rsidR="00040318" w:rsidRPr="00040318" w:rsidRDefault="00040318" w:rsidP="00040318">
            <w:pPr>
              <w:jc w:val="both"/>
              <w:rPr>
                <w:rFonts w:asciiTheme="majorHAnsi" w:hAnsiTheme="majorHAnsi" w:cstheme="majorHAnsi"/>
                <w:b/>
                <w:bCs/>
                <w:sz w:val="22"/>
                <w:szCs w:val="22"/>
                <w:lang w:val="es-ES"/>
              </w:rPr>
            </w:pPr>
          </w:p>
        </w:tc>
        <w:tc>
          <w:tcPr>
            <w:tcW w:w="1126" w:type="dxa"/>
          </w:tcPr>
          <w:p w14:paraId="3494D847" w14:textId="77777777" w:rsidR="00040318" w:rsidRPr="00040318" w:rsidRDefault="00040318" w:rsidP="00040318">
            <w:pPr>
              <w:jc w:val="both"/>
              <w:rPr>
                <w:rFonts w:asciiTheme="majorHAnsi" w:hAnsiTheme="majorHAnsi" w:cstheme="majorHAnsi"/>
                <w:b/>
                <w:bCs/>
                <w:sz w:val="22"/>
                <w:szCs w:val="22"/>
                <w:lang w:val="es-ES"/>
              </w:rPr>
            </w:pPr>
          </w:p>
        </w:tc>
        <w:tc>
          <w:tcPr>
            <w:tcW w:w="1350" w:type="dxa"/>
          </w:tcPr>
          <w:p w14:paraId="4D39D9C2" w14:textId="77777777" w:rsidR="00040318" w:rsidRPr="00040318" w:rsidRDefault="00040318" w:rsidP="00040318">
            <w:pPr>
              <w:jc w:val="both"/>
              <w:rPr>
                <w:rFonts w:asciiTheme="majorHAnsi" w:hAnsiTheme="majorHAnsi" w:cstheme="majorHAnsi"/>
                <w:b/>
                <w:bCs/>
                <w:sz w:val="22"/>
                <w:szCs w:val="22"/>
                <w:lang w:val="es-ES"/>
              </w:rPr>
            </w:pPr>
          </w:p>
        </w:tc>
        <w:tc>
          <w:tcPr>
            <w:tcW w:w="2155" w:type="dxa"/>
          </w:tcPr>
          <w:p w14:paraId="3F63C9A2" w14:textId="77777777" w:rsidR="00040318" w:rsidRPr="00040318" w:rsidRDefault="00040318" w:rsidP="00040318">
            <w:pPr>
              <w:jc w:val="both"/>
              <w:rPr>
                <w:rFonts w:asciiTheme="majorHAnsi" w:hAnsiTheme="majorHAnsi" w:cstheme="majorHAnsi"/>
                <w:b/>
                <w:bCs/>
                <w:sz w:val="22"/>
                <w:szCs w:val="22"/>
                <w:lang w:val="es-ES"/>
              </w:rPr>
            </w:pPr>
          </w:p>
        </w:tc>
      </w:tr>
    </w:tbl>
    <w:p w14:paraId="103444EE" w14:textId="77777777" w:rsidR="00F266C5" w:rsidRPr="00040318" w:rsidRDefault="00F266C5" w:rsidP="00F266C5">
      <w:pPr>
        <w:jc w:val="both"/>
        <w:rPr>
          <w:rFonts w:asciiTheme="majorHAnsi" w:hAnsiTheme="majorHAnsi" w:cstheme="majorHAnsi"/>
          <w:b/>
          <w:bCs/>
          <w:lang w:val="es-ES"/>
        </w:rPr>
      </w:pPr>
    </w:p>
    <w:p w14:paraId="059606DD" w14:textId="52B41EA8" w:rsidR="00F266C5" w:rsidRPr="00040318" w:rsidRDefault="00D94E1E" w:rsidP="00BA3961">
      <w:pPr>
        <w:pStyle w:val="ListParagraph"/>
        <w:numPr>
          <w:ilvl w:val="1"/>
          <w:numId w:val="30"/>
        </w:numPr>
        <w:jc w:val="both"/>
        <w:rPr>
          <w:rFonts w:asciiTheme="majorHAnsi" w:hAnsiTheme="majorHAnsi" w:cstheme="majorHAnsi"/>
          <w:b/>
          <w:bCs/>
          <w:sz w:val="28"/>
          <w:szCs w:val="28"/>
          <w:lang w:val="es-ES"/>
        </w:rPr>
      </w:pPr>
      <w:r>
        <w:rPr>
          <w:rFonts w:asciiTheme="majorHAnsi" w:hAnsiTheme="majorHAnsi" w:cstheme="majorHAnsi"/>
          <w:b/>
          <w:bCs/>
          <w:sz w:val="28"/>
          <w:szCs w:val="28"/>
          <w:lang w:val="es-ES"/>
        </w:rPr>
        <w:t xml:space="preserve"> </w:t>
      </w:r>
      <w:r w:rsidR="00F266C5" w:rsidRPr="00040318">
        <w:rPr>
          <w:rFonts w:asciiTheme="majorHAnsi" w:hAnsiTheme="majorHAnsi" w:cstheme="majorHAnsi"/>
          <w:b/>
          <w:bCs/>
          <w:sz w:val="28"/>
          <w:szCs w:val="28"/>
          <w:lang w:val="es-ES"/>
        </w:rPr>
        <w:t>Especificaciones Técnicas</w:t>
      </w:r>
    </w:p>
    <w:p w14:paraId="75338A38" w14:textId="485CCB72" w:rsidR="00F266C5" w:rsidRPr="00040318" w:rsidRDefault="00F266C5" w:rsidP="00F266C5">
      <w:pPr>
        <w:pStyle w:val="ListParagraph"/>
        <w:ind w:left="360"/>
        <w:jc w:val="both"/>
        <w:rPr>
          <w:rFonts w:asciiTheme="majorHAnsi" w:hAnsiTheme="majorHAnsi" w:cstheme="majorHAnsi"/>
          <w:b/>
          <w:bCs/>
          <w:sz w:val="22"/>
          <w:szCs w:val="22"/>
          <w:lang w:val="es-ES"/>
        </w:rPr>
      </w:pPr>
    </w:p>
    <w:p w14:paraId="2AF5C316" w14:textId="7CD855BE" w:rsidR="00F266C5" w:rsidRPr="00040318" w:rsidRDefault="00F266C5" w:rsidP="00F266C5">
      <w:pPr>
        <w:pStyle w:val="ListParagraph"/>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 xml:space="preserve">Bienes y Servicios </w:t>
      </w:r>
    </w:p>
    <w:tbl>
      <w:tblPr>
        <w:tblStyle w:val="TableGrid"/>
        <w:tblW w:w="0" w:type="auto"/>
        <w:tblLook w:val="04A0" w:firstRow="1" w:lastRow="0" w:firstColumn="1" w:lastColumn="0" w:noHBand="0" w:noVBand="1"/>
      </w:tblPr>
      <w:tblGrid>
        <w:gridCol w:w="805"/>
        <w:gridCol w:w="4227"/>
        <w:gridCol w:w="4228"/>
      </w:tblGrid>
      <w:tr w:rsidR="00040318" w:rsidRPr="00040318" w14:paraId="7D65F3F5" w14:textId="77777777" w:rsidTr="00040318">
        <w:tc>
          <w:tcPr>
            <w:tcW w:w="805" w:type="dxa"/>
          </w:tcPr>
          <w:p w14:paraId="168A1147" w14:textId="0B5B2B53"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Ítem N</w:t>
            </w:r>
            <w:r w:rsidRPr="00040318">
              <w:rPr>
                <w:rFonts w:asciiTheme="majorHAnsi" w:hAnsiTheme="majorHAnsi" w:cstheme="majorHAnsi"/>
                <w:b/>
                <w:bCs/>
                <w:sz w:val="22"/>
                <w:szCs w:val="22"/>
                <w:lang w:val="es-ES"/>
              </w:rPr>
              <w:sym w:font="Symbol" w:char="F0B0"/>
            </w:r>
          </w:p>
        </w:tc>
        <w:tc>
          <w:tcPr>
            <w:tcW w:w="4227" w:type="dxa"/>
          </w:tcPr>
          <w:p w14:paraId="49C589D0" w14:textId="4AE1AA0B" w:rsidR="00040318" w:rsidRPr="00040318" w:rsidRDefault="00040318" w:rsidP="00040318">
            <w:pPr>
              <w:jc w:val="center"/>
              <w:rPr>
                <w:rFonts w:asciiTheme="majorHAnsi" w:hAnsiTheme="majorHAnsi" w:cstheme="majorHAnsi"/>
                <w:b/>
                <w:bCs/>
                <w:sz w:val="22"/>
                <w:szCs w:val="22"/>
                <w:lang w:val="es-ES"/>
              </w:rPr>
            </w:pPr>
            <w:r w:rsidRPr="00040318">
              <w:rPr>
                <w:rFonts w:asciiTheme="majorHAnsi" w:hAnsiTheme="majorHAnsi" w:cstheme="majorHAnsi"/>
                <w:b/>
                <w:bCs/>
                <w:sz w:val="22"/>
                <w:szCs w:val="22"/>
                <w:lang w:val="es-ES"/>
              </w:rPr>
              <w:t>Descripción de los Bienes</w:t>
            </w:r>
            <w:r>
              <w:rPr>
                <w:rFonts w:asciiTheme="majorHAnsi" w:hAnsiTheme="majorHAnsi" w:cstheme="majorHAnsi"/>
                <w:b/>
                <w:bCs/>
                <w:sz w:val="22"/>
                <w:szCs w:val="22"/>
                <w:lang w:val="es-ES"/>
              </w:rPr>
              <w:t xml:space="preserve"> o Servicios</w:t>
            </w:r>
          </w:p>
        </w:tc>
        <w:tc>
          <w:tcPr>
            <w:tcW w:w="4228" w:type="dxa"/>
          </w:tcPr>
          <w:p w14:paraId="3A44D32B" w14:textId="23E55FC9" w:rsidR="00040318" w:rsidRPr="00040318" w:rsidRDefault="00040318" w:rsidP="00040318">
            <w:pPr>
              <w:jc w:val="center"/>
              <w:rPr>
                <w:rFonts w:asciiTheme="majorHAnsi" w:hAnsiTheme="majorHAnsi" w:cstheme="majorHAnsi"/>
                <w:b/>
                <w:bCs/>
                <w:sz w:val="22"/>
                <w:szCs w:val="22"/>
                <w:lang w:val="es-ES"/>
              </w:rPr>
            </w:pPr>
            <w:r>
              <w:rPr>
                <w:rFonts w:asciiTheme="majorHAnsi" w:hAnsiTheme="majorHAnsi" w:cstheme="majorHAnsi"/>
                <w:b/>
                <w:bCs/>
                <w:sz w:val="22"/>
                <w:szCs w:val="22"/>
                <w:lang w:val="es-ES"/>
              </w:rPr>
              <w:t>Especificaciones Técnicas y Estándares</w:t>
            </w:r>
          </w:p>
        </w:tc>
      </w:tr>
      <w:tr w:rsidR="00040318" w:rsidRPr="00040318" w14:paraId="7FFA6231" w14:textId="77777777" w:rsidTr="00040318">
        <w:tc>
          <w:tcPr>
            <w:tcW w:w="805" w:type="dxa"/>
          </w:tcPr>
          <w:p w14:paraId="4B4CE7F4"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606B4F7C"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0FD52BB4"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422D44E7" w14:textId="77777777" w:rsidTr="00040318">
        <w:tc>
          <w:tcPr>
            <w:tcW w:w="805" w:type="dxa"/>
          </w:tcPr>
          <w:p w14:paraId="4395EEC8"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69F64798"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2825835D"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38C94ACC" w14:textId="77777777" w:rsidTr="00040318">
        <w:tc>
          <w:tcPr>
            <w:tcW w:w="805" w:type="dxa"/>
          </w:tcPr>
          <w:p w14:paraId="5DB91BA5"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21667EF5"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742133B3" w14:textId="77777777" w:rsidR="00040318" w:rsidRPr="00040318" w:rsidRDefault="00040318" w:rsidP="00F266C5">
            <w:pPr>
              <w:jc w:val="both"/>
              <w:rPr>
                <w:rFonts w:asciiTheme="majorHAnsi" w:hAnsiTheme="majorHAnsi" w:cstheme="majorHAnsi"/>
                <w:b/>
                <w:bCs/>
                <w:sz w:val="22"/>
                <w:szCs w:val="22"/>
                <w:lang w:val="es-ES"/>
              </w:rPr>
            </w:pPr>
          </w:p>
        </w:tc>
      </w:tr>
      <w:tr w:rsidR="00040318" w:rsidRPr="00040318" w14:paraId="1AC3B80F" w14:textId="77777777" w:rsidTr="00040318">
        <w:tc>
          <w:tcPr>
            <w:tcW w:w="805" w:type="dxa"/>
          </w:tcPr>
          <w:p w14:paraId="1D4735D3" w14:textId="77777777" w:rsidR="00040318" w:rsidRPr="00040318" w:rsidRDefault="00040318" w:rsidP="00F266C5">
            <w:pPr>
              <w:jc w:val="both"/>
              <w:rPr>
                <w:rFonts w:asciiTheme="majorHAnsi" w:hAnsiTheme="majorHAnsi" w:cstheme="majorHAnsi"/>
                <w:b/>
                <w:bCs/>
                <w:sz w:val="22"/>
                <w:szCs w:val="22"/>
                <w:lang w:val="es-ES"/>
              </w:rPr>
            </w:pPr>
          </w:p>
        </w:tc>
        <w:tc>
          <w:tcPr>
            <w:tcW w:w="4227" w:type="dxa"/>
          </w:tcPr>
          <w:p w14:paraId="4FE89E97" w14:textId="77777777" w:rsidR="00040318" w:rsidRPr="00040318" w:rsidRDefault="00040318" w:rsidP="00F266C5">
            <w:pPr>
              <w:jc w:val="both"/>
              <w:rPr>
                <w:rFonts w:asciiTheme="majorHAnsi" w:hAnsiTheme="majorHAnsi" w:cstheme="majorHAnsi"/>
                <w:b/>
                <w:bCs/>
                <w:sz w:val="22"/>
                <w:szCs w:val="22"/>
                <w:lang w:val="es-ES"/>
              </w:rPr>
            </w:pPr>
          </w:p>
        </w:tc>
        <w:tc>
          <w:tcPr>
            <w:tcW w:w="4228" w:type="dxa"/>
          </w:tcPr>
          <w:p w14:paraId="2A18F6E0" w14:textId="77777777" w:rsidR="00040318" w:rsidRPr="00040318" w:rsidRDefault="00040318" w:rsidP="00F266C5">
            <w:pPr>
              <w:jc w:val="both"/>
              <w:rPr>
                <w:rFonts w:asciiTheme="majorHAnsi" w:hAnsiTheme="majorHAnsi" w:cstheme="majorHAnsi"/>
                <w:b/>
                <w:bCs/>
                <w:sz w:val="22"/>
                <w:szCs w:val="22"/>
                <w:lang w:val="es-ES"/>
              </w:rPr>
            </w:pPr>
          </w:p>
        </w:tc>
      </w:tr>
    </w:tbl>
    <w:p w14:paraId="0A86A181" w14:textId="69EE8F87" w:rsidR="00F266C5" w:rsidRPr="00040318" w:rsidRDefault="00F266C5" w:rsidP="00F266C5">
      <w:pPr>
        <w:pStyle w:val="ListParagraph"/>
        <w:ind w:left="360"/>
        <w:jc w:val="both"/>
        <w:rPr>
          <w:rFonts w:asciiTheme="majorHAnsi" w:hAnsiTheme="majorHAnsi" w:cstheme="majorHAnsi"/>
          <w:b/>
          <w:bCs/>
          <w:sz w:val="22"/>
          <w:szCs w:val="22"/>
          <w:lang w:val="es-ES"/>
        </w:rPr>
      </w:pPr>
    </w:p>
    <w:p w14:paraId="00051AB1" w14:textId="476173AD" w:rsidR="00F266C5" w:rsidRPr="00040318" w:rsidRDefault="00F266C5" w:rsidP="00F266C5">
      <w:pPr>
        <w:pStyle w:val="ListParagraph"/>
        <w:ind w:left="360"/>
        <w:jc w:val="both"/>
        <w:rPr>
          <w:rFonts w:asciiTheme="majorHAnsi" w:hAnsiTheme="majorHAnsi" w:cstheme="majorHAnsi"/>
          <w:b/>
          <w:bCs/>
          <w:sz w:val="28"/>
          <w:szCs w:val="28"/>
          <w:lang w:val="es-ES"/>
        </w:rPr>
      </w:pPr>
      <w:r w:rsidRPr="00040318">
        <w:rPr>
          <w:rFonts w:asciiTheme="majorHAnsi" w:hAnsiTheme="majorHAnsi" w:cstheme="majorHAnsi"/>
          <w:b/>
          <w:bCs/>
          <w:sz w:val="28"/>
          <w:szCs w:val="28"/>
          <w:lang w:val="es-ES"/>
        </w:rPr>
        <w:t>Obras</w:t>
      </w:r>
    </w:p>
    <w:p w14:paraId="6146595D" w14:textId="1D7E27FC" w:rsidR="00040318" w:rsidRPr="00D94E1E" w:rsidRDefault="00040318" w:rsidP="00040318">
      <w:pPr>
        <w:pStyle w:val="ListParagraph"/>
        <w:ind w:left="360"/>
        <w:jc w:val="both"/>
        <w:rPr>
          <w:rFonts w:asciiTheme="majorHAnsi" w:hAnsiTheme="majorHAnsi" w:cstheme="majorHAnsi"/>
          <w:b/>
          <w:bCs/>
          <w:sz w:val="22"/>
          <w:szCs w:val="22"/>
          <w:lang w:val="es-ES"/>
        </w:rPr>
      </w:pPr>
      <w:r w:rsidRPr="00040318">
        <w:rPr>
          <w:rFonts w:asciiTheme="majorHAnsi" w:hAnsiTheme="majorHAnsi" w:cstheme="majorHAnsi"/>
          <w:sz w:val="22"/>
          <w:szCs w:val="22"/>
          <w:lang w:val="es-ES"/>
        </w:rPr>
        <w:t xml:space="preserve">Las </w:t>
      </w:r>
      <w:r>
        <w:rPr>
          <w:rFonts w:asciiTheme="majorHAnsi" w:hAnsiTheme="majorHAnsi" w:cstheme="majorHAnsi"/>
          <w:sz w:val="22"/>
          <w:szCs w:val="22"/>
          <w:lang w:val="es-ES"/>
        </w:rPr>
        <w:t xml:space="preserve"> especificaciones para las </w:t>
      </w:r>
      <w:r w:rsidRPr="00040318">
        <w:rPr>
          <w:rFonts w:asciiTheme="majorHAnsi" w:hAnsiTheme="majorHAnsi" w:cstheme="majorHAnsi"/>
          <w:b/>
          <w:bCs/>
          <w:sz w:val="22"/>
          <w:szCs w:val="22"/>
          <w:lang w:val="es-ES"/>
        </w:rPr>
        <w:t>Obras</w:t>
      </w:r>
      <w:r>
        <w:rPr>
          <w:rFonts w:asciiTheme="majorHAnsi" w:hAnsiTheme="majorHAnsi" w:cstheme="majorHAnsi"/>
          <w:sz w:val="22"/>
          <w:szCs w:val="22"/>
          <w:lang w:val="es-ES"/>
        </w:rPr>
        <w:t xml:space="preserve">, y los requerimientos ambientales y sociales, requerimientos mínimos de personal clave que sean requeridos, así como dibujos, listas de equipo clave que el Contratista deba demostrar que puede utilizar, y cualquier otra información suplementaria deberá publicarse en </w:t>
      </w:r>
      <w:r w:rsidRPr="00D94E1E">
        <w:rPr>
          <w:rFonts w:asciiTheme="majorHAnsi" w:hAnsiTheme="majorHAnsi" w:cstheme="majorHAnsi"/>
          <w:b/>
          <w:bCs/>
          <w:sz w:val="22"/>
          <w:szCs w:val="22"/>
          <w:lang w:val="es-ES"/>
        </w:rPr>
        <w:t>la URL/pagina de internet indicada en la SdC de la Solución Electrónica de Adquisiciones – SOL.</w:t>
      </w:r>
    </w:p>
    <w:p w14:paraId="0BD0ABB1" w14:textId="77777777" w:rsidR="00040318" w:rsidRDefault="00040318">
      <w:pPr>
        <w:rPr>
          <w:rFonts w:asciiTheme="majorHAnsi" w:eastAsia="Times New Roman" w:hAnsiTheme="majorHAnsi" w:cstheme="majorHAnsi"/>
          <w:bCs/>
          <w:lang w:val="es-ES"/>
        </w:rPr>
      </w:pPr>
      <w:r>
        <w:rPr>
          <w:rFonts w:asciiTheme="majorHAnsi" w:hAnsiTheme="majorHAnsi" w:cstheme="majorHAnsi"/>
          <w:bCs/>
          <w:lang w:val="es-ES"/>
        </w:rPr>
        <w:br w:type="page"/>
      </w:r>
    </w:p>
    <w:p w14:paraId="2C8F6FFC" w14:textId="77777777" w:rsidR="00F266C5" w:rsidRPr="00040318" w:rsidRDefault="00040318" w:rsidP="00040318">
      <w:pPr>
        <w:pStyle w:val="ListParagraph"/>
        <w:ind w:left="360"/>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Anexo 2. Fraude y Corrupción</w:t>
      </w:r>
    </w:p>
    <w:p w14:paraId="1AE0849F" w14:textId="77777777" w:rsidR="00040318" w:rsidRDefault="00040318" w:rsidP="00040318">
      <w:pPr>
        <w:pStyle w:val="ListParagraph"/>
        <w:ind w:left="360"/>
        <w:jc w:val="center"/>
        <w:rPr>
          <w:rFonts w:asciiTheme="majorHAnsi" w:hAnsiTheme="majorHAnsi" w:cstheme="majorHAnsi"/>
          <w:b/>
          <w:bCs/>
          <w:sz w:val="22"/>
          <w:szCs w:val="22"/>
          <w:lang w:val="es-ES"/>
        </w:rPr>
      </w:pPr>
    </w:p>
    <w:p w14:paraId="3DFDA3DB" w14:textId="77777777" w:rsidR="00040318" w:rsidRDefault="00040318" w:rsidP="00040318">
      <w:pPr>
        <w:pStyle w:val="ListParagraph"/>
        <w:ind w:left="360"/>
        <w:jc w:val="both"/>
        <w:rPr>
          <w:rFonts w:asciiTheme="majorHAnsi" w:hAnsiTheme="majorHAnsi" w:cstheme="majorHAnsi"/>
          <w:sz w:val="22"/>
          <w:szCs w:val="22"/>
          <w:lang w:val="es-ES"/>
        </w:rPr>
      </w:pPr>
    </w:p>
    <w:p w14:paraId="0EA9D223" w14:textId="282C4327"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1. Propósito</w:t>
      </w:r>
    </w:p>
    <w:p w14:paraId="23EF4110"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1.1 Las directrices de lucha contra la corrupción del Banco y este Anexo se aplican a las adquisiciones realizadas en el marco de las operaciones de financiamiento para proyectos de inversión de dicho organismo.</w:t>
      </w:r>
    </w:p>
    <w:p w14:paraId="2C9FCD11" w14:textId="77777777" w:rsidR="00040318" w:rsidRPr="00040318" w:rsidRDefault="00040318" w:rsidP="00040318">
      <w:pPr>
        <w:jc w:val="both"/>
        <w:rPr>
          <w:rFonts w:asciiTheme="majorHAnsi" w:hAnsiTheme="majorHAnsi" w:cstheme="majorHAnsi"/>
          <w:b/>
          <w:bCs/>
          <w:lang w:val="es-ES"/>
        </w:rPr>
      </w:pPr>
      <w:r w:rsidRPr="00040318">
        <w:rPr>
          <w:rFonts w:asciiTheme="majorHAnsi" w:hAnsiTheme="majorHAnsi" w:cstheme="majorHAnsi"/>
          <w:b/>
          <w:bCs/>
          <w:lang w:val="es-ES"/>
        </w:rPr>
        <w:t>2. Requisitos</w:t>
      </w:r>
    </w:p>
    <w:p w14:paraId="098ADF3E"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2.1 El Banco exige que los Prestatarios (incluidos los beneficiarios del financiamiento del Banco); licitantes (postulantes/proponentes), consultores, contratistas y proveedores; subcontratistas, subconsultores, prestadores o proveedores de servicios, y agentes (declarados o no), así como los miembros de su personal, observen los más altos niveles éticos durante el proceso de adquisición, selección y ejecución de los contratos que financie, y se abstengan de cometer actos de fraude y corrupción.</w:t>
      </w:r>
    </w:p>
    <w:p w14:paraId="2FA30DBD"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2.2 A tal fin, el Banco:</w:t>
      </w:r>
    </w:p>
    <w:p w14:paraId="1D52D8B0"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a. Define de la siguiente manera, a los efectos de esta disposición, las expresiones que se indican a continuación:</w:t>
      </w:r>
    </w:p>
    <w:p w14:paraId="0E4FA74A" w14:textId="77777777" w:rsidR="00040318" w:rsidRPr="00040318" w:rsidRDefault="00040318" w:rsidP="00040318">
      <w:pPr>
        <w:ind w:left="720"/>
        <w:jc w:val="both"/>
        <w:rPr>
          <w:rFonts w:asciiTheme="majorHAnsi" w:hAnsiTheme="majorHAnsi" w:cstheme="majorHAnsi"/>
          <w:lang w:val="es-ES"/>
        </w:rPr>
      </w:pPr>
      <w:r w:rsidRPr="00040318">
        <w:rPr>
          <w:rFonts w:asciiTheme="majorHAnsi" w:hAnsiTheme="majorHAnsi" w:cstheme="majorHAnsi"/>
          <w:lang w:val="es-ES"/>
        </w:rPr>
        <w:t>i. por “práctica corrupta” se entiende el ofrecimiento, entrega, aceptación o solicitud directa o indirecta de cualquier cosa de valor con el fin de influir indebidamente en el accionar de otra parte;</w:t>
      </w:r>
    </w:p>
    <w:p w14:paraId="20D18313"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ii</w:t>
      </w:r>
      <w:proofErr w:type="spellEnd"/>
      <w:r w:rsidRPr="00040318">
        <w:rPr>
          <w:rFonts w:asciiTheme="majorHAnsi" w:hAnsiTheme="majorHAnsi" w:cstheme="majorHAnsi"/>
          <w:lang w:val="es-ES"/>
        </w:rPr>
        <w:t>. por “práctica fraudulenta” se entiende cualquier acto u omisión, incluida la tergiversación de información, con el que se engañe o se intente engañar en forma deliberada o descuidadamente a una parte con el fin de obtener un beneficio financiero o de otra índole, o para evadir una obligación;</w:t>
      </w:r>
    </w:p>
    <w:p w14:paraId="209E246E"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iii</w:t>
      </w:r>
      <w:proofErr w:type="spellEnd"/>
      <w:r w:rsidRPr="00040318">
        <w:rPr>
          <w:rFonts w:asciiTheme="majorHAnsi" w:hAnsiTheme="majorHAnsi" w:cstheme="majorHAnsi"/>
          <w:lang w:val="es-ES"/>
        </w:rPr>
        <w:t>. por “práctica colusoria” se entiende todo arreglo entre dos o más partes realizado con la intención de alcanzar un propósito ilícito, como el de influir de forma indebida en el accionar de otra parte;</w:t>
      </w:r>
    </w:p>
    <w:p w14:paraId="6DE85019" w14:textId="77777777" w:rsidR="00040318" w:rsidRPr="00040318" w:rsidRDefault="00040318" w:rsidP="00040318">
      <w:pPr>
        <w:ind w:left="720"/>
        <w:jc w:val="both"/>
        <w:rPr>
          <w:rFonts w:asciiTheme="majorHAnsi" w:hAnsiTheme="majorHAnsi" w:cstheme="majorHAnsi"/>
          <w:lang w:val="es-ES"/>
        </w:rPr>
      </w:pPr>
      <w:proofErr w:type="spellStart"/>
      <w:r w:rsidRPr="00040318">
        <w:rPr>
          <w:rFonts w:asciiTheme="majorHAnsi" w:hAnsiTheme="majorHAnsi" w:cstheme="majorHAnsi"/>
          <w:lang w:val="es-ES"/>
        </w:rPr>
        <w:t>iv</w:t>
      </w:r>
      <w:proofErr w:type="spellEnd"/>
      <w:r w:rsidRPr="00040318">
        <w:rPr>
          <w:rFonts w:asciiTheme="majorHAnsi" w:hAnsiTheme="majorHAnsi" w:cstheme="majorHAnsi"/>
          <w:lang w:val="es-ES"/>
        </w:rPr>
        <w:t>. por “práctica coercitiva” se entiende el perjuicio o daño o la amenaza de causar perjuicio o daño directa o indirectamente a cualquiera de las partes o a sus bienes para influir de forma indebida en su accionar;</w:t>
      </w:r>
    </w:p>
    <w:p w14:paraId="0455BB82" w14:textId="77777777" w:rsidR="00040318" w:rsidRPr="00040318" w:rsidRDefault="00040318" w:rsidP="00040318">
      <w:pPr>
        <w:ind w:firstLine="720"/>
        <w:jc w:val="both"/>
        <w:rPr>
          <w:rFonts w:asciiTheme="majorHAnsi" w:hAnsiTheme="majorHAnsi" w:cstheme="majorHAnsi"/>
          <w:lang w:val="es-ES"/>
        </w:rPr>
      </w:pPr>
      <w:r w:rsidRPr="00040318">
        <w:rPr>
          <w:rFonts w:asciiTheme="majorHAnsi" w:hAnsiTheme="majorHAnsi" w:cstheme="majorHAnsi"/>
          <w:lang w:val="es-ES"/>
        </w:rPr>
        <w:t>v. por “práctica obstructiva” se entiende:</w:t>
      </w:r>
    </w:p>
    <w:p w14:paraId="6888A8DB" w14:textId="77777777" w:rsid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t>a) 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evitar que revele lo que conoce sobre asuntos relacionados con una investigación o lleve a cabo la investigación, o</w:t>
      </w:r>
    </w:p>
    <w:p w14:paraId="1D219F50" w14:textId="77777777" w:rsidR="00040318" w:rsidRPr="00040318" w:rsidRDefault="00040318" w:rsidP="00040318">
      <w:pPr>
        <w:ind w:left="1440"/>
        <w:jc w:val="both"/>
        <w:rPr>
          <w:rFonts w:asciiTheme="majorHAnsi" w:hAnsiTheme="majorHAnsi" w:cstheme="majorHAnsi"/>
          <w:lang w:val="es-ES"/>
        </w:rPr>
      </w:pPr>
      <w:r w:rsidRPr="00040318">
        <w:rPr>
          <w:rFonts w:asciiTheme="majorHAnsi" w:hAnsiTheme="majorHAnsi" w:cstheme="majorHAnsi"/>
          <w:lang w:val="es-ES"/>
        </w:rPr>
        <w:t>b) los actos destinados a impedir materialmente que el Banco ejerza sus derechos de inspección y auditoría establecidos en el párrafo 2.2 e., que figura a continuación.</w:t>
      </w:r>
    </w:p>
    <w:p w14:paraId="2DE974BD"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lastRenderedPageBreak/>
        <w:t>b. 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14:paraId="703044BC"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c. 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w:t>
      </w:r>
    </w:p>
    <w:p w14:paraId="06C9C47B" w14:textId="77777777" w:rsidR="00040318" w:rsidRP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d. Sancionará, conforme a lo establecido en sus directrices de lucha contra la corrupción y a sus políticas y procedimientos de sanciones vigentes incluidos en el Marco de Sanciones del Grupo Banco Mundial, a cualquier empresa o persona que, según determine en cualquier momento, haya participado en actos de fraude y corrupción en relación con el proceso de adquisición, la selección o la ejecución de los contratos que financie.</w:t>
      </w:r>
    </w:p>
    <w:p w14:paraId="00696B7E" w14:textId="3309E94E" w:rsidR="00040318" w:rsidRDefault="00040318" w:rsidP="00040318">
      <w:pPr>
        <w:jc w:val="both"/>
        <w:rPr>
          <w:rFonts w:asciiTheme="majorHAnsi" w:hAnsiTheme="majorHAnsi" w:cstheme="majorHAnsi"/>
          <w:lang w:val="es-ES"/>
        </w:rPr>
      </w:pPr>
      <w:r w:rsidRPr="00040318">
        <w:rPr>
          <w:rFonts w:asciiTheme="majorHAnsi" w:hAnsiTheme="majorHAnsi" w:cstheme="majorHAnsi"/>
          <w:lang w:val="es-ES"/>
        </w:rPr>
        <w:t>e. Exigirá que en los documentos de SDO/SDP y en los contratos financiados con préstamos del Banco se incluya una cláusula en la que se exija que los licitantes (postulantes/proponentes), consultores, contratistas y proveedores, así como sus subcontratistas, subconsultores, agentes, empleados, consultores, prestadores o proveedores de servicios, permitan al Banco inspeccionar1 todas las cuentas, registros y otros documentos referidos al proceso de adquisición y la selección o la ejecución del contrato, y someterlos a la auditoría de profesionales nombrados por este.</w:t>
      </w:r>
    </w:p>
    <w:p w14:paraId="1E482E21" w14:textId="77777777" w:rsidR="00040318" w:rsidRDefault="00040318">
      <w:pPr>
        <w:rPr>
          <w:rFonts w:asciiTheme="majorHAnsi" w:hAnsiTheme="majorHAnsi" w:cstheme="majorHAnsi"/>
          <w:lang w:val="es-ES"/>
        </w:rPr>
      </w:pPr>
      <w:r>
        <w:rPr>
          <w:rFonts w:asciiTheme="majorHAnsi" w:hAnsiTheme="majorHAnsi" w:cstheme="majorHAnsi"/>
          <w:lang w:val="es-ES"/>
        </w:rPr>
        <w:br w:type="page"/>
      </w:r>
    </w:p>
    <w:p w14:paraId="28997A80" w14:textId="77777777" w:rsidR="0004651B" w:rsidRDefault="00040318" w:rsidP="00040318">
      <w:pPr>
        <w:jc w:val="center"/>
        <w:rPr>
          <w:rFonts w:asciiTheme="majorHAnsi" w:hAnsiTheme="majorHAnsi" w:cstheme="majorHAnsi"/>
          <w:b/>
          <w:bCs/>
          <w:sz w:val="32"/>
          <w:szCs w:val="32"/>
          <w:lang w:val="es-ES"/>
        </w:rPr>
      </w:pPr>
      <w:r w:rsidRPr="00040318">
        <w:rPr>
          <w:rFonts w:asciiTheme="majorHAnsi" w:hAnsiTheme="majorHAnsi" w:cstheme="majorHAnsi"/>
          <w:b/>
          <w:bCs/>
          <w:sz w:val="32"/>
          <w:szCs w:val="32"/>
          <w:lang w:val="es-ES"/>
        </w:rPr>
        <w:lastRenderedPageBreak/>
        <w:t xml:space="preserve">ANEXO  3: Formularios de Contrato </w:t>
      </w:r>
    </w:p>
    <w:p w14:paraId="5DF7ACD7" w14:textId="77777777" w:rsidR="00040318" w:rsidRDefault="008B6F97" w:rsidP="00040318">
      <w:pPr>
        <w:jc w:val="center"/>
        <w:rPr>
          <w:rFonts w:asciiTheme="majorHAnsi" w:hAnsiTheme="majorHAnsi" w:cstheme="majorHAnsi"/>
          <w:b/>
          <w:bCs/>
          <w:sz w:val="32"/>
          <w:szCs w:val="32"/>
          <w:lang w:val="es-ES"/>
        </w:rPr>
      </w:pPr>
      <w:r>
        <w:rPr>
          <w:rFonts w:asciiTheme="majorHAnsi" w:hAnsiTheme="majorHAnsi" w:cstheme="majorHAnsi"/>
          <w:b/>
          <w:bCs/>
          <w:sz w:val="32"/>
          <w:szCs w:val="32"/>
          <w:lang w:val="es-ES"/>
        </w:rPr>
        <w:t xml:space="preserve">Convenio Contractual </w:t>
      </w:r>
    </w:p>
    <w:p w14:paraId="603CAC3A" w14:textId="77777777" w:rsidR="00AA49BA" w:rsidRDefault="00AA49BA" w:rsidP="00040318">
      <w:pPr>
        <w:jc w:val="center"/>
        <w:rPr>
          <w:rFonts w:asciiTheme="majorHAnsi" w:hAnsiTheme="majorHAnsi" w:cstheme="majorHAnsi"/>
          <w:b/>
          <w:bCs/>
          <w:sz w:val="32"/>
          <w:szCs w:val="32"/>
          <w:lang w:val="es-ES"/>
        </w:rPr>
      </w:pPr>
    </w:p>
    <w:p w14:paraId="7D26447C"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ESTE CONVENIO DE CONTRATO se celebra el día</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número</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mes</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de </w:t>
      </w:r>
      <w:r w:rsidRPr="00AA49BA">
        <w:rPr>
          <w:rFonts w:asciiTheme="majorHAnsi" w:eastAsia="Times New Roman" w:hAnsiTheme="majorHAnsi" w:cstheme="majorHAnsi"/>
          <w:i/>
          <w:iCs/>
          <w:sz w:val="24"/>
          <w:szCs w:val="24"/>
          <w:highlight w:val="lightGray"/>
          <w:lang w:val="es-ES"/>
        </w:rPr>
        <w:t xml:space="preserve">[indique </w:t>
      </w:r>
      <w:r w:rsidRPr="00AA49BA">
        <w:rPr>
          <w:rFonts w:asciiTheme="majorHAnsi" w:eastAsia="Times New Roman" w:hAnsiTheme="majorHAnsi" w:cstheme="majorHAnsi"/>
          <w:bCs/>
          <w:i/>
          <w:iCs/>
          <w:sz w:val="24"/>
          <w:szCs w:val="24"/>
          <w:highlight w:val="lightGray"/>
          <w:lang w:val="es-ES"/>
        </w:rPr>
        <w:t>año</w:t>
      </w:r>
      <w:r w:rsidRPr="00AA49BA">
        <w:rPr>
          <w:rFonts w:asciiTheme="majorHAnsi" w:eastAsia="Times New Roman" w:hAnsiTheme="majorHAnsi" w:cstheme="majorHAnsi"/>
          <w:i/>
          <w:iCs/>
          <w:sz w:val="24"/>
          <w:szCs w:val="24"/>
          <w:highlight w:val="lightGray"/>
          <w:lang w:val="es-ES"/>
        </w:rPr>
        <w:t>]</w:t>
      </w:r>
    </w:p>
    <w:p w14:paraId="401E47FA" w14:textId="77777777"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ENTRE</w:t>
      </w:r>
    </w:p>
    <w:p w14:paraId="64BC1045" w14:textId="40C22335" w:rsidR="00AA49BA" w:rsidRPr="00AA49BA" w:rsidRDefault="00AA49BA" w:rsidP="00BA3961">
      <w:pPr>
        <w:numPr>
          <w:ilvl w:val="0"/>
          <w:numId w:val="25"/>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 xml:space="preserve">[Indique nombre completo del </w:t>
      </w:r>
      <w:r w:rsidR="00640759">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 </w:t>
      </w:r>
      <w:r w:rsidRPr="00AA49BA">
        <w:rPr>
          <w:rFonts w:asciiTheme="majorHAnsi" w:eastAsia="Times New Roman" w:hAnsiTheme="majorHAnsi" w:cstheme="majorHAnsi"/>
          <w:i/>
          <w:iCs/>
          <w:sz w:val="24"/>
          <w:szCs w:val="24"/>
          <w:highlight w:val="lightGray"/>
          <w:lang w:val="es-ES"/>
        </w:rPr>
        <w:t xml:space="preserve">[indique la descripción de la entidad jurídica, por ejemplo, agencia del Ministerio de ... del Gobierno de {indique el nombre del País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 xml:space="preserve">}, o sociedad constituida al amparo de las leyes de {indique el nombre del País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sz w:val="24"/>
          <w:szCs w:val="24"/>
          <w:lang w:val="es-ES"/>
        </w:rPr>
        <w:t xml:space="preserve">, con sede principal en </w:t>
      </w:r>
      <w:r w:rsidRPr="00AA49BA">
        <w:rPr>
          <w:rFonts w:asciiTheme="majorHAnsi" w:eastAsia="Times New Roman" w:hAnsiTheme="majorHAnsi" w:cstheme="majorHAnsi"/>
          <w:i/>
          <w:iCs/>
          <w:sz w:val="24"/>
          <w:szCs w:val="24"/>
          <w:highlight w:val="lightGray"/>
          <w:lang w:val="es-ES"/>
        </w:rPr>
        <w:t xml:space="preserve">[indique la dirección del </w:t>
      </w:r>
      <w:r w:rsidR="007015F8">
        <w:rPr>
          <w:rFonts w:asciiTheme="majorHAnsi" w:eastAsia="Times New Roman" w:hAnsiTheme="majorHAnsi" w:cstheme="majorHAnsi"/>
          <w:i/>
          <w:iCs/>
          <w:sz w:val="24"/>
          <w:szCs w:val="24"/>
          <w:highlight w:val="lightGray"/>
          <w:lang w:val="es-ES"/>
        </w:rPr>
        <w:t>Contratante</w:t>
      </w:r>
      <w:r w:rsidRPr="00AA49BA">
        <w:rPr>
          <w:rFonts w:asciiTheme="majorHAnsi" w:eastAsia="Times New Roman" w:hAnsiTheme="majorHAnsi" w:cstheme="majorHAnsi"/>
          <w:i/>
          <w:iCs/>
          <w:sz w:val="24"/>
          <w:szCs w:val="24"/>
          <w:highlight w:val="lightGray"/>
          <w:lang w:val="es-ES"/>
        </w:rPr>
        <w:t>]</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w:t>
      </w:r>
      <w:r w:rsidR="007015F8">
        <w:rPr>
          <w:rFonts w:asciiTheme="majorHAnsi" w:eastAsia="Times New Roman" w:hAnsiTheme="majorHAnsi" w:cstheme="majorHAnsi"/>
          <w:sz w:val="24"/>
          <w:szCs w:val="24"/>
          <w:lang w:val="es-ES"/>
        </w:rPr>
        <w:t>Contratante</w:t>
      </w:r>
      <w:r w:rsidRPr="00AA49BA">
        <w:rPr>
          <w:rFonts w:asciiTheme="majorHAnsi" w:eastAsia="Times New Roman" w:hAnsiTheme="majorHAnsi" w:cstheme="majorHAnsi"/>
          <w:sz w:val="24"/>
          <w:szCs w:val="24"/>
          <w:lang w:val="es-ES"/>
        </w:rPr>
        <w:t xml:space="preserve">”), y </w:t>
      </w:r>
    </w:p>
    <w:p w14:paraId="1DC907BA" w14:textId="77777777" w:rsidR="00AA49BA" w:rsidRPr="00AA49BA" w:rsidRDefault="00AA49BA" w:rsidP="00BA3961">
      <w:pPr>
        <w:numPr>
          <w:ilvl w:val="0"/>
          <w:numId w:val="25"/>
        </w:num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i/>
          <w:iCs/>
          <w:sz w:val="24"/>
          <w:szCs w:val="24"/>
          <w:highlight w:val="lightGray"/>
          <w:lang w:val="es-ES"/>
        </w:rPr>
        <w:t>[Indique el nombre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 xml:space="preserve">sociedad constituida al amparo de las leyes de </w:t>
      </w:r>
      <w:r w:rsidRPr="00AA49BA">
        <w:rPr>
          <w:rFonts w:asciiTheme="majorHAnsi" w:eastAsia="Times New Roman" w:hAnsiTheme="majorHAnsi" w:cstheme="majorHAnsi"/>
          <w:i/>
          <w:iCs/>
          <w:sz w:val="24"/>
          <w:szCs w:val="24"/>
          <w:highlight w:val="lightGray"/>
          <w:lang w:val="es-ES"/>
        </w:rPr>
        <w:t>[indique el nombre del país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con sede principal en </w:t>
      </w:r>
      <w:r w:rsidRPr="00AA49BA">
        <w:rPr>
          <w:rFonts w:asciiTheme="majorHAnsi" w:eastAsia="Times New Roman" w:hAnsiTheme="majorHAnsi" w:cstheme="majorHAnsi"/>
          <w:i/>
          <w:iCs/>
          <w:sz w:val="24"/>
          <w:szCs w:val="24"/>
          <w:highlight w:val="lightGray"/>
          <w:lang w:val="es-ES"/>
        </w:rPr>
        <w:t>[indique la dirección del Proveedor]</w:t>
      </w:r>
      <w:r w:rsidRPr="00AA49BA">
        <w:rPr>
          <w:rFonts w:asciiTheme="majorHAnsi" w:eastAsia="Times New Roman" w:hAnsiTheme="majorHAnsi" w:cstheme="majorHAnsi"/>
          <w:i/>
          <w:iCs/>
          <w:sz w:val="24"/>
          <w:szCs w:val="24"/>
          <w:lang w:val="es-ES"/>
        </w:rPr>
        <w:t xml:space="preserve"> </w:t>
      </w:r>
      <w:r w:rsidRPr="00AA49BA">
        <w:rPr>
          <w:rFonts w:asciiTheme="majorHAnsi" w:eastAsia="Times New Roman" w:hAnsiTheme="majorHAnsi" w:cstheme="majorHAnsi"/>
          <w:sz w:val="24"/>
          <w:szCs w:val="24"/>
          <w:lang w:val="es-ES"/>
        </w:rPr>
        <w:t>(en adelante, el “Proveedor”).</w:t>
      </w:r>
    </w:p>
    <w:p w14:paraId="787CAAE9" w14:textId="158546DA" w:rsid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POR CUANTO el </w:t>
      </w:r>
      <w:r w:rsidR="004774F2">
        <w:rPr>
          <w:rFonts w:asciiTheme="majorHAnsi" w:eastAsia="Times New Roman" w:hAnsiTheme="majorHAnsi" w:cstheme="majorHAnsi"/>
          <w:sz w:val="24"/>
          <w:szCs w:val="24"/>
          <w:lang w:val="es-ES"/>
        </w:rPr>
        <w:t>Contratante</w:t>
      </w:r>
      <w:r w:rsidRPr="00AA49BA">
        <w:rPr>
          <w:rFonts w:asciiTheme="majorHAnsi" w:eastAsia="Times New Roman" w:hAnsiTheme="majorHAnsi" w:cstheme="majorHAnsi"/>
          <w:sz w:val="24"/>
          <w:szCs w:val="24"/>
          <w:lang w:val="es-ES"/>
        </w:rPr>
        <w:t xml:space="preserve"> ha invitado a cotizaciones respecto de ciertos Servicio</w:t>
      </w:r>
      <w:r w:rsidR="004774F2">
        <w:rPr>
          <w:rFonts w:asciiTheme="majorHAnsi" w:eastAsia="Times New Roman" w:hAnsiTheme="majorHAnsi" w:cstheme="majorHAnsi"/>
          <w:sz w:val="24"/>
          <w:szCs w:val="24"/>
          <w:lang w:val="es-ES"/>
        </w:rPr>
        <w:t>s</w:t>
      </w:r>
      <w:r w:rsidRPr="00AA49BA">
        <w:rPr>
          <w:rFonts w:asciiTheme="majorHAnsi" w:eastAsia="Times New Roman" w:hAnsiTheme="majorHAnsi" w:cstheme="majorHAnsi"/>
          <w:sz w:val="24"/>
          <w:szCs w:val="24"/>
          <w:lang w:val="es-ES"/>
        </w:rPr>
        <w:t xml:space="preserve">, a saber, </w:t>
      </w:r>
      <w:r w:rsidRPr="00AA49BA">
        <w:rPr>
          <w:rFonts w:asciiTheme="majorHAnsi" w:eastAsia="Times New Roman" w:hAnsiTheme="majorHAnsi" w:cstheme="majorHAnsi"/>
          <w:i/>
          <w:iCs/>
          <w:sz w:val="24"/>
          <w:szCs w:val="24"/>
          <w:highlight w:val="lightGray"/>
          <w:lang w:val="es-ES"/>
        </w:rPr>
        <w:t>[indique una breve descripción de los Servicios]</w:t>
      </w:r>
      <w:r w:rsidRPr="00AA49BA">
        <w:rPr>
          <w:rFonts w:asciiTheme="majorHAnsi" w:eastAsia="Times New Roman" w:hAnsiTheme="majorHAnsi" w:cstheme="majorHAnsi"/>
          <w:sz w:val="24"/>
          <w:szCs w:val="24"/>
          <w:lang w:val="es-ES"/>
        </w:rPr>
        <w:t>, y ha aceptado la cotización del Proveedor para el suministro de dichos Servicios.</w:t>
      </w:r>
    </w:p>
    <w:p w14:paraId="61B599D0" w14:textId="47F8CF3C" w:rsidR="00AA49BA" w:rsidRPr="00AA49BA" w:rsidRDefault="00AA49BA" w:rsidP="00AA49BA">
      <w:pPr>
        <w:suppressAutoHyphens/>
        <w:spacing w:after="24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El </w:t>
      </w:r>
      <w:r w:rsidR="004774F2">
        <w:rPr>
          <w:rFonts w:asciiTheme="majorHAnsi" w:eastAsia="Times New Roman" w:hAnsiTheme="majorHAnsi" w:cstheme="majorHAnsi"/>
          <w:sz w:val="24"/>
          <w:szCs w:val="24"/>
          <w:lang w:val="es-ES"/>
        </w:rPr>
        <w:t xml:space="preserve">Contratante </w:t>
      </w:r>
      <w:r w:rsidRPr="00AA49BA">
        <w:rPr>
          <w:rFonts w:asciiTheme="majorHAnsi" w:eastAsia="Times New Roman" w:hAnsiTheme="majorHAnsi" w:cstheme="majorHAnsi"/>
          <w:sz w:val="24"/>
          <w:szCs w:val="24"/>
          <w:lang w:val="es-ES"/>
        </w:rPr>
        <w:t xml:space="preserve">y el Proveedor acuerdan lo siguiente: </w:t>
      </w:r>
    </w:p>
    <w:p w14:paraId="0EDAB36E" w14:textId="77777777" w:rsidR="00AA49BA" w:rsidRPr="00AA49BA" w:rsidRDefault="00AA49BA"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En este Convenio las palabras y expresiones tendrán el mismo significado que se les asigne en los respectivos documentos del Contrato a que se refieran.</w:t>
      </w:r>
    </w:p>
    <w:p w14:paraId="772247E4" w14:textId="6C9D6EF1" w:rsidR="00AA49BA" w:rsidRPr="00AA49BA" w:rsidRDefault="00AA49BA"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49BA">
        <w:rPr>
          <w:rFonts w:asciiTheme="majorHAnsi" w:hAnsiTheme="majorHAnsi" w:cstheme="majorHAnsi"/>
          <w:lang w:val="es-ES"/>
        </w:rPr>
        <w:t xml:space="preserve">Los siguientes documentos constituyen el Contrato entre el </w:t>
      </w:r>
      <w:r w:rsidR="00A44A40">
        <w:rPr>
          <w:rFonts w:asciiTheme="majorHAnsi" w:hAnsiTheme="majorHAnsi" w:cstheme="majorHAnsi"/>
          <w:lang w:val="es-ES"/>
        </w:rPr>
        <w:t xml:space="preserve">Contratante </w:t>
      </w:r>
      <w:r w:rsidRPr="00AA49BA">
        <w:rPr>
          <w:rFonts w:asciiTheme="majorHAnsi" w:hAnsiTheme="majorHAnsi" w:cstheme="majorHAnsi"/>
          <w:lang w:val="es-ES"/>
        </w:rPr>
        <w:t>y el Proveedor, y serán leídos e interpretados como parte integral del Contrato. Este Convenio Contractual prevalecerá sobre los demás documentos del Contrato.</w:t>
      </w:r>
    </w:p>
    <w:p w14:paraId="4D885B69" w14:textId="7AC44B3F" w:rsidR="00AA49BA" w:rsidRPr="00AA49BA"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 Cotización del Proveedor</w:t>
      </w:r>
      <w:r>
        <w:rPr>
          <w:rFonts w:asciiTheme="majorHAnsi" w:eastAsia="Times New Roman" w:hAnsiTheme="majorHAnsi" w:cstheme="majorHAnsi"/>
          <w:sz w:val="24"/>
          <w:szCs w:val="24"/>
          <w:lang w:val="es-ES"/>
        </w:rPr>
        <w:t xml:space="preserve"> – Adjunto 1</w:t>
      </w:r>
      <w:r w:rsidRPr="00AA49BA">
        <w:rPr>
          <w:rFonts w:asciiTheme="majorHAnsi" w:eastAsia="Times New Roman" w:hAnsiTheme="majorHAnsi" w:cstheme="majorHAnsi"/>
          <w:sz w:val="24"/>
          <w:szCs w:val="24"/>
          <w:lang w:val="es-ES"/>
        </w:rPr>
        <w:t>;</w:t>
      </w:r>
    </w:p>
    <w:p w14:paraId="0327AAFB" w14:textId="77777777" w:rsidR="00AA49BA" w:rsidRPr="00AA49BA"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Condiciones del Contrato;</w:t>
      </w:r>
    </w:p>
    <w:p w14:paraId="7AF24012" w14:textId="77777777" w:rsidR="00A71E19" w:rsidRDefault="00AA49BA"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las Especificaciones Técnicas;</w:t>
      </w:r>
      <w:r w:rsidR="00B0138E">
        <w:rPr>
          <w:rFonts w:asciiTheme="majorHAnsi" w:eastAsia="Times New Roman" w:hAnsiTheme="majorHAnsi" w:cstheme="majorHAnsi"/>
          <w:sz w:val="24"/>
          <w:szCs w:val="24"/>
          <w:lang w:val="es-ES"/>
        </w:rPr>
        <w:t xml:space="preserve"> </w:t>
      </w:r>
    </w:p>
    <w:p w14:paraId="23D71EE0" w14:textId="2A9D8335" w:rsidR="00AA49BA" w:rsidRDefault="00A71E19"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 xml:space="preserve">el Cronograma de Actividades, si es aplicable, </w:t>
      </w:r>
      <w:r w:rsidR="00B0138E">
        <w:rPr>
          <w:rFonts w:asciiTheme="majorHAnsi" w:eastAsia="Times New Roman" w:hAnsiTheme="majorHAnsi" w:cstheme="majorHAnsi"/>
          <w:sz w:val="24"/>
          <w:szCs w:val="24"/>
          <w:lang w:val="es-ES"/>
        </w:rPr>
        <w:t xml:space="preserve">y </w:t>
      </w:r>
    </w:p>
    <w:p w14:paraId="19B71AB7" w14:textId="306368C3" w:rsidR="00B0138E" w:rsidRDefault="00B0138E" w:rsidP="00BA3961">
      <w:pPr>
        <w:numPr>
          <w:ilvl w:val="0"/>
          <w:numId w:val="26"/>
        </w:numPr>
        <w:suppressAutoHyphens/>
        <w:spacing w:before="120" w:after="120" w:line="240" w:lineRule="auto"/>
        <w:jc w:val="both"/>
        <w:rPr>
          <w:rFonts w:asciiTheme="majorHAnsi" w:eastAsia="Times New Roman" w:hAnsiTheme="majorHAnsi" w:cstheme="majorHAnsi"/>
          <w:sz w:val="24"/>
          <w:szCs w:val="24"/>
          <w:lang w:val="es-ES"/>
        </w:rPr>
      </w:pPr>
      <w:r>
        <w:rPr>
          <w:rFonts w:asciiTheme="majorHAnsi" w:eastAsia="Times New Roman" w:hAnsiTheme="majorHAnsi" w:cstheme="majorHAnsi"/>
          <w:sz w:val="24"/>
          <w:szCs w:val="24"/>
          <w:lang w:val="es-ES"/>
        </w:rPr>
        <w:t>cualquier otro documento que forme parte integrante del Contrato.</w:t>
      </w:r>
    </w:p>
    <w:p w14:paraId="3D3BC46D" w14:textId="4B930689" w:rsidR="00447942" w:rsidRDefault="00447942"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447942">
        <w:rPr>
          <w:rFonts w:asciiTheme="majorHAnsi" w:hAnsiTheme="majorHAnsi" w:cstheme="majorHAnsi"/>
          <w:lang w:val="es-ES"/>
        </w:rPr>
        <w:t xml:space="preserve">Como contraprestación por los pagos que el </w:t>
      </w:r>
      <w:r w:rsidR="007015F8">
        <w:rPr>
          <w:rFonts w:asciiTheme="majorHAnsi" w:hAnsiTheme="majorHAnsi" w:cstheme="majorHAnsi"/>
          <w:lang w:val="es-ES"/>
        </w:rPr>
        <w:t xml:space="preserve">Contratante </w:t>
      </w:r>
      <w:r w:rsidRPr="00447942">
        <w:rPr>
          <w:rFonts w:asciiTheme="majorHAnsi" w:hAnsiTheme="majorHAnsi" w:cstheme="majorHAnsi"/>
          <w:lang w:val="es-ES"/>
        </w:rPr>
        <w:t xml:space="preserve">hará al Proveedor conforme a lo estipulado en este Contrato, el Proveedor se compromete a suministrar los Servicios al </w:t>
      </w:r>
      <w:r w:rsidR="007015F8">
        <w:rPr>
          <w:rFonts w:asciiTheme="majorHAnsi" w:hAnsiTheme="majorHAnsi" w:cstheme="majorHAnsi"/>
          <w:lang w:val="es-ES"/>
        </w:rPr>
        <w:t xml:space="preserve">Contratante </w:t>
      </w:r>
      <w:r w:rsidRPr="00447942">
        <w:rPr>
          <w:rFonts w:asciiTheme="majorHAnsi" w:hAnsiTheme="majorHAnsi" w:cstheme="majorHAnsi"/>
          <w:lang w:val="es-ES"/>
        </w:rPr>
        <w:t>y a subsanar los defectos de estos en total consonancia con las disposiciones del Contrato.</w:t>
      </w:r>
    </w:p>
    <w:p w14:paraId="4B12E1B3" w14:textId="135E9F9D" w:rsidR="00447942" w:rsidRPr="00F16146" w:rsidRDefault="00447942" w:rsidP="00BA3961">
      <w:pPr>
        <w:pStyle w:val="ListParagraph"/>
        <w:numPr>
          <w:ilvl w:val="0"/>
          <w:numId w:val="27"/>
        </w:numPr>
        <w:suppressAutoHyphens/>
        <w:spacing w:before="120" w:after="120"/>
        <w:contextualSpacing w:val="0"/>
        <w:jc w:val="both"/>
        <w:rPr>
          <w:rFonts w:asciiTheme="majorHAnsi" w:hAnsiTheme="majorHAnsi" w:cstheme="majorHAnsi"/>
          <w:lang w:val="es-ES"/>
        </w:rPr>
      </w:pPr>
      <w:r w:rsidRPr="00AA36CA">
        <w:rPr>
          <w:rFonts w:asciiTheme="majorHAnsi" w:hAnsiTheme="majorHAnsi" w:cstheme="majorHAnsi"/>
          <w:lang w:val="es-ES"/>
        </w:rPr>
        <w:lastRenderedPageBreak/>
        <w:t xml:space="preserve">El </w:t>
      </w:r>
      <w:r w:rsidR="007015F8">
        <w:rPr>
          <w:rFonts w:asciiTheme="majorHAnsi" w:hAnsiTheme="majorHAnsi" w:cstheme="majorHAnsi"/>
          <w:lang w:val="es-ES"/>
        </w:rPr>
        <w:t>Contratante</w:t>
      </w:r>
      <w:r w:rsidRPr="00AA36CA">
        <w:rPr>
          <w:rFonts w:asciiTheme="majorHAnsi" w:hAnsiTheme="majorHAnsi" w:cstheme="majorHAnsi"/>
          <w:lang w:val="es-ES"/>
        </w:rPr>
        <w:t xml:space="preserve"> se </w:t>
      </w:r>
      <w:r w:rsidRPr="00F16146">
        <w:rPr>
          <w:rFonts w:asciiTheme="majorHAnsi" w:hAnsiTheme="majorHAnsi" w:cstheme="majorHAnsi"/>
          <w:lang w:val="es-ES"/>
        </w:rPr>
        <w:t xml:space="preserve">compromete a pagar al Proveedor, como contraprestación por </w:t>
      </w:r>
      <w:r w:rsidR="00F16146" w:rsidRPr="00F16146">
        <w:rPr>
          <w:rFonts w:asciiTheme="majorHAnsi" w:hAnsiTheme="majorHAnsi" w:cstheme="majorHAnsi"/>
          <w:lang w:val="es-ES"/>
        </w:rPr>
        <w:t xml:space="preserve">la prestación de los </w:t>
      </w:r>
      <w:r w:rsidRPr="00F16146">
        <w:rPr>
          <w:rFonts w:asciiTheme="majorHAnsi" w:hAnsiTheme="majorHAnsi" w:cstheme="majorHAnsi"/>
          <w:lang w:val="es-ES"/>
        </w:rPr>
        <w:t>Servicios y la subsanación de sus defectos, el Precio del Contrato o las sumas que resulten pagaderas de conformidad con lo dispuesto en el Contrato en el plazo y en la forma prescriptos en este.</w:t>
      </w:r>
    </w:p>
    <w:p w14:paraId="085B49E2" w14:textId="40EF255C" w:rsidR="00AA36CA" w:rsidRPr="00F16146" w:rsidRDefault="00AA36CA" w:rsidP="00BA3961">
      <w:pPr>
        <w:pStyle w:val="ListParagraph"/>
        <w:numPr>
          <w:ilvl w:val="0"/>
          <w:numId w:val="27"/>
        </w:numPr>
        <w:suppressAutoHyphens/>
        <w:spacing w:before="120" w:after="120"/>
        <w:contextualSpacing w:val="0"/>
        <w:jc w:val="both"/>
        <w:rPr>
          <w:rFonts w:asciiTheme="majorHAnsi" w:hAnsiTheme="majorHAnsi" w:cstheme="majorHAnsi"/>
          <w:bCs/>
          <w:lang w:val="es-ES"/>
        </w:rPr>
      </w:pPr>
      <w:r w:rsidRPr="00F16146">
        <w:rPr>
          <w:rFonts w:asciiTheme="majorHAnsi" w:hAnsiTheme="majorHAnsi" w:cstheme="majorHAnsi"/>
          <w:lang w:val="es-ES"/>
        </w:rPr>
        <w:t xml:space="preserve">La oferta y aceptación electrónica a través de la </w:t>
      </w:r>
      <w:r w:rsidRPr="00F16146">
        <w:rPr>
          <w:rFonts w:asciiTheme="majorHAnsi" w:hAnsiTheme="majorHAnsi" w:cstheme="majorHAnsi"/>
          <w:bCs/>
          <w:lang w:val="es-ES"/>
        </w:rPr>
        <w:t>Solución Electrónica de Adquisiciones – SOL</w:t>
      </w:r>
      <w:r w:rsidR="00F16146" w:rsidRPr="00F16146">
        <w:rPr>
          <w:rFonts w:asciiTheme="majorHAnsi" w:hAnsiTheme="majorHAnsi" w:cstheme="majorHAnsi"/>
          <w:bCs/>
          <w:lang w:val="es-ES"/>
        </w:rPr>
        <w:t xml:space="preserve"> </w:t>
      </w:r>
      <w:r w:rsidRPr="00F16146">
        <w:rPr>
          <w:rFonts w:asciiTheme="majorHAnsi" w:hAnsiTheme="majorHAnsi" w:cstheme="majorHAnsi"/>
          <w:bCs/>
          <w:lang w:val="es-ES"/>
        </w:rPr>
        <w:t>por cada Parte causar</w:t>
      </w:r>
      <w:r w:rsidR="00F16146" w:rsidRPr="00F16146">
        <w:rPr>
          <w:rFonts w:asciiTheme="majorHAnsi" w:hAnsiTheme="majorHAnsi" w:cstheme="majorHAnsi"/>
          <w:bCs/>
          <w:lang w:val="es-ES"/>
        </w:rPr>
        <w:t>á</w:t>
      </w:r>
      <w:r w:rsidRPr="00F16146">
        <w:rPr>
          <w:rFonts w:asciiTheme="majorHAnsi" w:hAnsiTheme="majorHAnsi" w:cstheme="majorHAnsi"/>
          <w:bCs/>
          <w:lang w:val="es-ES"/>
        </w:rPr>
        <w:t xml:space="preserve"> la ejecución de este Acuerdo por las Partes bajo su libre albedrio</w:t>
      </w:r>
      <w:r w:rsidR="00F16146" w:rsidRPr="00F16146">
        <w:rPr>
          <w:rFonts w:asciiTheme="majorHAnsi" w:hAnsiTheme="majorHAnsi" w:cstheme="majorHAnsi"/>
          <w:bCs/>
          <w:lang w:val="es-ES"/>
        </w:rPr>
        <w:t xml:space="preserve"> sin ningún tipo de amenaza, o influencia indebida y será válido y legalmente obligatorio para ambas partes desde la fecha incluida en el Contrato. </w:t>
      </w:r>
    </w:p>
    <w:p w14:paraId="21713767" w14:textId="1780D3A3" w:rsidR="00447942" w:rsidRPr="00A1567F" w:rsidRDefault="00447942" w:rsidP="00447942">
      <w:pPr>
        <w:suppressAutoHyphens/>
        <w:spacing w:after="240" w:line="240" w:lineRule="auto"/>
        <w:jc w:val="both"/>
        <w:rPr>
          <w:rFonts w:asciiTheme="majorHAnsi" w:eastAsia="Times New Roman" w:hAnsiTheme="majorHAnsi" w:cstheme="majorHAnsi"/>
          <w:sz w:val="24"/>
          <w:szCs w:val="24"/>
          <w:lang w:val="es-ES"/>
        </w:rPr>
      </w:pPr>
      <w:r w:rsidRPr="00F16146">
        <w:rPr>
          <w:rFonts w:asciiTheme="majorHAnsi" w:eastAsia="Times New Roman" w:hAnsiTheme="majorHAnsi" w:cstheme="majorHAnsi"/>
          <w:sz w:val="24"/>
          <w:szCs w:val="24"/>
          <w:lang w:val="es-ES"/>
        </w:rPr>
        <w:t xml:space="preserve">EN PRUEBA DE CONFORMIDAD, las Partes han suscripto el presente Convenio Contractual, de conformidad con el derecho vigente de </w:t>
      </w:r>
      <w:r w:rsidRPr="00F16146">
        <w:rPr>
          <w:rFonts w:asciiTheme="majorHAnsi" w:eastAsia="Times New Roman" w:hAnsiTheme="majorHAnsi" w:cstheme="majorHAnsi"/>
          <w:i/>
          <w:iCs/>
          <w:sz w:val="24"/>
          <w:szCs w:val="24"/>
          <w:highlight w:val="lightGray"/>
          <w:lang w:val="es-ES"/>
        </w:rPr>
        <w:t>[indique</w:t>
      </w:r>
      <w:r w:rsidRPr="00A1567F">
        <w:rPr>
          <w:rFonts w:asciiTheme="majorHAnsi" w:eastAsia="Times New Roman" w:hAnsiTheme="majorHAnsi" w:cstheme="majorHAnsi"/>
          <w:i/>
          <w:iCs/>
          <w:sz w:val="24"/>
          <w:szCs w:val="24"/>
          <w:highlight w:val="lightGray"/>
          <w:lang w:val="es-ES"/>
        </w:rPr>
        <w:t xml:space="preserve"> el nombre de la ley del país que gobierna el Contrato]</w:t>
      </w:r>
      <w:r w:rsidRPr="00A1567F">
        <w:rPr>
          <w:rFonts w:asciiTheme="majorHAnsi" w:eastAsia="Times New Roman" w:hAnsiTheme="majorHAnsi" w:cstheme="majorHAnsi"/>
          <w:sz w:val="24"/>
          <w:szCs w:val="24"/>
          <w:lang w:val="es-ES"/>
        </w:rPr>
        <w:t xml:space="preserve"> en el día, mes y año antes indicados.</w:t>
      </w:r>
    </w:p>
    <w:p w14:paraId="0F672983" w14:textId="6D2A8390"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 xml:space="preserve">En representación del </w:t>
      </w:r>
      <w:r w:rsidR="007015F8">
        <w:rPr>
          <w:rFonts w:asciiTheme="majorHAnsi" w:eastAsia="Times New Roman" w:hAnsiTheme="majorHAnsi" w:cstheme="majorHAnsi"/>
          <w:b/>
          <w:bCs/>
          <w:sz w:val="24"/>
          <w:szCs w:val="24"/>
          <w:lang w:val="es-ES"/>
        </w:rPr>
        <w:t>Contratante</w:t>
      </w:r>
    </w:p>
    <w:p w14:paraId="0111C6B8" w14:textId="49825CAD" w:rsidR="00A1567F" w:rsidRPr="00A1567F" w:rsidRDefault="00A1567F" w:rsidP="00A1567F">
      <w:pPr>
        <w:jc w:val="both"/>
        <w:rPr>
          <w:rFonts w:asciiTheme="majorHAnsi" w:hAnsiTheme="majorHAnsi" w:cstheme="majorHAnsi"/>
          <w:i/>
          <w:i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 xml:space="preserve">[indique el nombre de la Entidad </w:t>
      </w:r>
      <w:r w:rsidR="00F16146">
        <w:rPr>
          <w:rFonts w:asciiTheme="majorHAnsi" w:hAnsiTheme="majorHAnsi" w:cstheme="majorHAnsi"/>
          <w:i/>
          <w:iCs/>
          <w:sz w:val="24"/>
          <w:szCs w:val="24"/>
          <w:highlight w:val="lightGray"/>
          <w:lang w:val="es-ES"/>
        </w:rPr>
        <w:t>Contratante</w:t>
      </w:r>
      <w:r w:rsidRPr="00A1567F">
        <w:rPr>
          <w:rFonts w:asciiTheme="majorHAnsi" w:hAnsiTheme="majorHAnsi" w:cstheme="majorHAnsi"/>
          <w:i/>
          <w:iCs/>
          <w:sz w:val="24"/>
          <w:szCs w:val="24"/>
          <w:highlight w:val="lightGray"/>
          <w:lang w:val="es-ES"/>
        </w:rPr>
        <w:t>]</w:t>
      </w:r>
    </w:p>
    <w:p w14:paraId="1A5A33BB"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5B0D3FD9" w14:textId="702DE7DB" w:rsidR="00447942" w:rsidRPr="00A1567F" w:rsidRDefault="00447942"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b/>
          <w:bCs/>
          <w:sz w:val="24"/>
          <w:szCs w:val="24"/>
          <w:lang w:val="es-ES"/>
        </w:rPr>
        <w:t>En representación del Proveedor</w:t>
      </w:r>
    </w:p>
    <w:p w14:paraId="2C24B3D9" w14:textId="6C9B3DFC" w:rsidR="00A1567F" w:rsidRPr="00A1567F" w:rsidRDefault="00A1567F" w:rsidP="00447942">
      <w:pPr>
        <w:suppressAutoHyphens/>
        <w:spacing w:after="240" w:line="240" w:lineRule="auto"/>
        <w:jc w:val="both"/>
        <w:rPr>
          <w:rFonts w:asciiTheme="majorHAnsi" w:eastAsia="Times New Roman" w:hAnsiTheme="majorHAnsi" w:cstheme="majorHAnsi"/>
          <w:b/>
          <w:bCs/>
          <w:sz w:val="24"/>
          <w:szCs w:val="24"/>
          <w:lang w:val="es-ES"/>
        </w:rPr>
      </w:pPr>
      <w:r w:rsidRPr="00A1567F">
        <w:rPr>
          <w:rFonts w:asciiTheme="majorHAnsi" w:eastAsia="Times New Roman" w:hAnsiTheme="majorHAnsi" w:cstheme="majorHAnsi"/>
          <w:sz w:val="24"/>
          <w:szCs w:val="24"/>
          <w:lang w:val="es-ES"/>
        </w:rPr>
        <w:t xml:space="preserve">Aceptado digitalmente en </w:t>
      </w:r>
      <w:r w:rsidRPr="00A1567F">
        <w:rPr>
          <w:rFonts w:asciiTheme="majorHAnsi" w:hAnsiTheme="majorHAnsi" w:cstheme="majorHAnsi"/>
          <w:sz w:val="24"/>
          <w:szCs w:val="24"/>
          <w:lang w:val="es-ES"/>
        </w:rPr>
        <w:t xml:space="preserve">la Solución Electrónica de Adquisiciones – SOL por </w:t>
      </w:r>
      <w:r w:rsidRPr="00A1567F">
        <w:rPr>
          <w:rFonts w:asciiTheme="majorHAnsi" w:hAnsiTheme="majorHAnsi" w:cstheme="majorHAnsi"/>
          <w:i/>
          <w:iCs/>
          <w:sz w:val="24"/>
          <w:szCs w:val="24"/>
          <w:highlight w:val="lightGray"/>
          <w:lang w:val="es-ES"/>
        </w:rPr>
        <w:t>[indique el nombre del Proveedor]</w:t>
      </w:r>
      <w:r w:rsidRPr="00A1567F">
        <w:rPr>
          <w:rFonts w:asciiTheme="majorHAnsi" w:hAnsiTheme="majorHAnsi" w:cstheme="majorHAnsi"/>
          <w:i/>
          <w:iCs/>
          <w:sz w:val="24"/>
          <w:szCs w:val="24"/>
          <w:lang w:val="es-ES"/>
        </w:rPr>
        <w:t xml:space="preserve"> </w:t>
      </w:r>
    </w:p>
    <w:p w14:paraId="7EB85B8C" w14:textId="77777777" w:rsidR="00447942" w:rsidRPr="00A1567F" w:rsidRDefault="00447942" w:rsidP="00447942">
      <w:pPr>
        <w:suppressAutoHyphens/>
        <w:spacing w:after="240" w:line="240" w:lineRule="auto"/>
        <w:jc w:val="both"/>
        <w:rPr>
          <w:rFonts w:asciiTheme="majorHAnsi" w:eastAsia="Times New Roman" w:hAnsiTheme="majorHAnsi" w:cstheme="majorHAnsi"/>
          <w:sz w:val="24"/>
          <w:szCs w:val="24"/>
          <w:u w:val="single"/>
          <w:lang w:val="es-ES"/>
        </w:rPr>
      </w:pPr>
      <w:r w:rsidRPr="00A1567F">
        <w:rPr>
          <w:rFonts w:asciiTheme="majorHAnsi" w:eastAsia="Times New Roman" w:hAnsiTheme="majorHAnsi" w:cstheme="majorHAnsi"/>
          <w:sz w:val="24"/>
          <w:szCs w:val="24"/>
          <w:lang w:val="es-ES"/>
        </w:rPr>
        <w:t xml:space="preserve">en calidad de </w:t>
      </w:r>
      <w:r w:rsidRPr="00A1567F">
        <w:rPr>
          <w:rFonts w:asciiTheme="majorHAnsi" w:eastAsia="Times New Roman" w:hAnsiTheme="majorHAnsi" w:cstheme="majorHAnsi"/>
          <w:i/>
          <w:iCs/>
          <w:sz w:val="24"/>
          <w:szCs w:val="24"/>
          <w:highlight w:val="lightGray"/>
          <w:lang w:val="es-ES"/>
        </w:rPr>
        <w:t>[indique el cargo u otra designación apropiada]</w:t>
      </w:r>
    </w:p>
    <w:p w14:paraId="70B6C9BE" w14:textId="77777777" w:rsidR="00B0138E" w:rsidRPr="00AA49BA" w:rsidRDefault="00B0138E" w:rsidP="00B0138E">
      <w:pPr>
        <w:suppressAutoHyphens/>
        <w:spacing w:before="120" w:after="120" w:line="240" w:lineRule="auto"/>
        <w:jc w:val="both"/>
        <w:rPr>
          <w:rFonts w:asciiTheme="majorHAnsi" w:eastAsia="Times New Roman" w:hAnsiTheme="majorHAnsi" w:cstheme="majorHAnsi"/>
          <w:sz w:val="24"/>
          <w:szCs w:val="24"/>
          <w:lang w:val="es-ES"/>
        </w:rPr>
      </w:pPr>
    </w:p>
    <w:p w14:paraId="443A2A2F" w14:textId="4826183D" w:rsidR="00AA49BA" w:rsidRPr="00AA49BA" w:rsidRDefault="00AA49BA" w:rsidP="00AA49BA">
      <w:pPr>
        <w:tabs>
          <w:tab w:val="left" w:pos="5400"/>
          <w:tab w:val="left" w:pos="8280"/>
        </w:tabs>
        <w:spacing w:after="200" w:line="240" w:lineRule="auto"/>
        <w:jc w:val="both"/>
        <w:rPr>
          <w:rFonts w:asciiTheme="majorHAnsi" w:eastAsia="Times New Roman" w:hAnsiTheme="majorHAnsi" w:cstheme="majorHAnsi"/>
          <w:sz w:val="24"/>
          <w:szCs w:val="24"/>
          <w:lang w:val="es-ES"/>
        </w:rPr>
      </w:pPr>
      <w:r w:rsidRPr="00AA49BA">
        <w:rPr>
          <w:rFonts w:asciiTheme="majorHAnsi" w:eastAsia="Times New Roman" w:hAnsiTheme="majorHAnsi" w:cstheme="majorHAnsi"/>
          <w:sz w:val="24"/>
          <w:szCs w:val="24"/>
          <w:lang w:val="es-ES"/>
        </w:rPr>
        <w:t xml:space="preserve"> </w:t>
      </w:r>
    </w:p>
    <w:p w14:paraId="4F8E7266" w14:textId="30D9A3F4" w:rsidR="009A5280" w:rsidRDefault="009A5280">
      <w:pPr>
        <w:rPr>
          <w:rFonts w:asciiTheme="majorHAnsi" w:hAnsiTheme="majorHAnsi" w:cstheme="majorHAnsi"/>
          <w:b/>
          <w:bCs/>
          <w:sz w:val="32"/>
          <w:szCs w:val="32"/>
          <w:lang w:val="es-ES"/>
        </w:rPr>
      </w:pPr>
      <w:r>
        <w:rPr>
          <w:rFonts w:asciiTheme="majorHAnsi" w:hAnsiTheme="majorHAnsi" w:cstheme="majorHAnsi"/>
          <w:b/>
          <w:bCs/>
          <w:sz w:val="32"/>
          <w:szCs w:val="32"/>
          <w:lang w:val="es-ES"/>
        </w:rPr>
        <w:br w:type="page"/>
      </w:r>
    </w:p>
    <w:p w14:paraId="599B2852" w14:textId="20719C54" w:rsidR="00B5456C" w:rsidRPr="00030706" w:rsidRDefault="00B5456C" w:rsidP="00030706">
      <w:pPr>
        <w:jc w:val="center"/>
        <w:rPr>
          <w:rFonts w:asciiTheme="majorHAnsi" w:eastAsia="Times New Roman" w:hAnsiTheme="majorHAnsi" w:cstheme="majorHAnsi"/>
          <w:b/>
          <w:bCs/>
          <w:kern w:val="28"/>
          <w:sz w:val="36"/>
          <w:szCs w:val="36"/>
          <w:lang w:val="es-ES"/>
        </w:rPr>
      </w:pPr>
      <w:r w:rsidRPr="00030706">
        <w:rPr>
          <w:rFonts w:asciiTheme="majorHAnsi" w:eastAsia="Times New Roman" w:hAnsiTheme="majorHAnsi" w:cstheme="majorHAnsi"/>
          <w:b/>
          <w:bCs/>
          <w:kern w:val="28"/>
          <w:sz w:val="36"/>
          <w:szCs w:val="36"/>
          <w:lang w:val="es-ES"/>
        </w:rPr>
        <w:lastRenderedPageBreak/>
        <w:t>Condiciones de Contrato</w:t>
      </w:r>
    </w:p>
    <w:p w14:paraId="0F7E459A" w14:textId="77777777" w:rsidR="00B5456C" w:rsidRPr="002A03A5" w:rsidRDefault="00B5456C" w:rsidP="00030706">
      <w:pPr>
        <w:spacing w:after="0" w:line="240" w:lineRule="auto"/>
        <w:rPr>
          <w:rFonts w:ascii="Times New Roman" w:eastAsia="Times New Roman" w:hAnsi="Times New Roman" w:cs="Times New Roman"/>
          <w:b/>
          <w:sz w:val="24"/>
          <w:szCs w:val="24"/>
          <w:lang w:val="es-ES"/>
        </w:rPr>
      </w:pPr>
    </w:p>
    <w:tbl>
      <w:tblPr>
        <w:tblStyle w:val="TableGrid"/>
        <w:tblW w:w="9535" w:type="dxa"/>
        <w:tblLook w:val="04A0" w:firstRow="1" w:lastRow="0" w:firstColumn="1" w:lastColumn="0" w:noHBand="0" w:noVBand="1"/>
      </w:tblPr>
      <w:tblGrid>
        <w:gridCol w:w="2515"/>
        <w:gridCol w:w="7020"/>
      </w:tblGrid>
      <w:tr w:rsidR="00F16146" w:rsidRPr="00F16146" w14:paraId="231283E2" w14:textId="77777777" w:rsidTr="00B33B16">
        <w:tc>
          <w:tcPr>
            <w:tcW w:w="2515" w:type="dxa"/>
          </w:tcPr>
          <w:p w14:paraId="1AD04EEB" w14:textId="77777777" w:rsidR="00F16146" w:rsidRPr="00F16146" w:rsidRDefault="00F16146" w:rsidP="00F16146">
            <w:pPr>
              <w:pStyle w:val="COCgcc"/>
              <w:numPr>
                <w:ilvl w:val="0"/>
                <w:numId w:val="0"/>
              </w:numPr>
              <w:spacing w:before="120"/>
              <w:ind w:left="330"/>
              <w:rPr>
                <w:rFonts w:ascii="Calibri Light" w:hAnsi="Calibri Light" w:cs="Calibri Light"/>
                <w:bCs/>
              </w:rPr>
            </w:pPr>
          </w:p>
        </w:tc>
        <w:tc>
          <w:tcPr>
            <w:tcW w:w="7020" w:type="dxa"/>
            <w:vAlign w:val="center"/>
          </w:tcPr>
          <w:p w14:paraId="44704BA3" w14:textId="4FC7926D" w:rsidR="00F16146" w:rsidRPr="00F16146" w:rsidRDefault="00F16146" w:rsidP="00BA3961">
            <w:pPr>
              <w:pStyle w:val="CoCHeading1"/>
              <w:numPr>
                <w:ilvl w:val="0"/>
                <w:numId w:val="31"/>
              </w:numPr>
              <w:spacing w:before="120"/>
              <w:rPr>
                <w:rFonts w:asciiTheme="majorHAnsi" w:hAnsiTheme="majorHAnsi" w:cstheme="majorHAnsi"/>
                <w:b/>
                <w:bCs/>
              </w:rPr>
            </w:pPr>
            <w:r w:rsidRPr="00F16146">
              <w:rPr>
                <w:rFonts w:asciiTheme="majorHAnsi" w:hAnsiTheme="majorHAnsi" w:cstheme="majorHAnsi"/>
                <w:b/>
                <w:bCs/>
              </w:rPr>
              <w:t xml:space="preserve">General Provisions </w:t>
            </w:r>
          </w:p>
        </w:tc>
      </w:tr>
      <w:tr w:rsidR="00B5456C" w:rsidRPr="00CE08D8" w14:paraId="7A0245F1" w14:textId="77777777" w:rsidTr="00B33B16">
        <w:tc>
          <w:tcPr>
            <w:tcW w:w="2515" w:type="dxa"/>
          </w:tcPr>
          <w:p w14:paraId="7A40E4A2" w14:textId="77777777" w:rsidR="00B5456C" w:rsidRPr="00030706" w:rsidRDefault="00B5456C" w:rsidP="00B33B16">
            <w:pPr>
              <w:pStyle w:val="COCgcc"/>
              <w:spacing w:before="120"/>
              <w:rPr>
                <w:rFonts w:ascii="Calibri Light" w:hAnsi="Calibri Light" w:cs="Calibri Light"/>
              </w:rPr>
            </w:pPr>
            <w:r w:rsidRPr="00030706">
              <w:rPr>
                <w:rFonts w:ascii="Calibri Light" w:hAnsi="Calibri Light" w:cs="Calibri Light"/>
              </w:rPr>
              <w:t xml:space="preserve">Definiciones </w:t>
            </w:r>
          </w:p>
        </w:tc>
        <w:tc>
          <w:tcPr>
            <w:tcW w:w="7020" w:type="dxa"/>
            <w:vAlign w:val="center"/>
          </w:tcPr>
          <w:p w14:paraId="269003D4" w14:textId="275CAB8C" w:rsidR="00B5456C" w:rsidRPr="00F93484" w:rsidRDefault="00F16146" w:rsidP="00B33B16">
            <w:pPr>
              <w:pStyle w:val="CoCHeading1"/>
              <w:spacing w:before="120"/>
              <w:ind w:left="620" w:hanging="620"/>
              <w:rPr>
                <w:rFonts w:asciiTheme="majorHAnsi" w:hAnsiTheme="majorHAnsi" w:cstheme="majorHAnsi"/>
              </w:rPr>
            </w:pPr>
            <w:r w:rsidRPr="00F93484">
              <w:rPr>
                <w:rFonts w:asciiTheme="majorHAnsi" w:hAnsiTheme="majorHAnsi" w:cstheme="majorHAnsi"/>
              </w:rPr>
              <w:t xml:space="preserve">A menos que el contexto exija otra cosa, cuando se utilicen el este Contrato, los siguientes términos </w:t>
            </w:r>
            <w:r w:rsidR="00B5456C" w:rsidRPr="00F93484">
              <w:rPr>
                <w:rFonts w:asciiTheme="majorHAnsi" w:hAnsiTheme="majorHAnsi" w:cstheme="majorHAnsi"/>
              </w:rPr>
              <w:t xml:space="preserve">tendrán los significados que </w:t>
            </w:r>
            <w:r w:rsidRPr="00F93484">
              <w:rPr>
                <w:rFonts w:asciiTheme="majorHAnsi" w:hAnsiTheme="majorHAnsi" w:cstheme="majorHAnsi"/>
              </w:rPr>
              <w:t>se  indican a continuación</w:t>
            </w:r>
            <w:r w:rsidR="00B5456C" w:rsidRPr="00F93484">
              <w:rPr>
                <w:rFonts w:asciiTheme="majorHAnsi" w:hAnsiTheme="majorHAnsi" w:cstheme="majorHAnsi"/>
              </w:rPr>
              <w:t>:</w:t>
            </w:r>
          </w:p>
          <w:p w14:paraId="6097E678" w14:textId="16DF4B15" w:rsidR="00F16146" w:rsidRPr="00F93484" w:rsidRDefault="00F16146"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“Cronograma de Actividades</w:t>
            </w:r>
            <w:r w:rsidR="006E4BB5" w:rsidRPr="00F93484">
              <w:rPr>
                <w:rFonts w:asciiTheme="majorHAnsi" w:hAnsiTheme="majorHAnsi" w:cstheme="majorHAnsi"/>
                <w:lang w:val="es-ES"/>
              </w:rPr>
              <w:t>”</w:t>
            </w:r>
            <w:r w:rsidRPr="00F93484">
              <w:rPr>
                <w:rFonts w:asciiTheme="majorHAnsi" w:hAnsiTheme="majorHAnsi" w:cstheme="majorHAnsi"/>
                <w:lang w:val="es-ES"/>
              </w:rPr>
              <w:t xml:space="preserve"> es la lista completa y con precios de los elementos que conforman el conjunto de servicios que</w:t>
            </w:r>
            <w:r w:rsidR="006E4BB5" w:rsidRPr="00F93484">
              <w:rPr>
                <w:rFonts w:asciiTheme="majorHAnsi" w:hAnsiTheme="majorHAnsi" w:cstheme="majorHAnsi"/>
                <w:lang w:val="es-ES"/>
              </w:rPr>
              <w:t xml:space="preserve"> </w:t>
            </w:r>
            <w:r w:rsidRPr="00F93484">
              <w:rPr>
                <w:rFonts w:asciiTheme="majorHAnsi" w:hAnsiTheme="majorHAnsi" w:cstheme="majorHAnsi"/>
                <w:lang w:val="es-ES"/>
              </w:rPr>
              <w:t xml:space="preserve">ofrecerá el Proveedor de Servicio. </w:t>
            </w:r>
          </w:p>
          <w:p w14:paraId="7DEFA1EC" w14:textId="292DE431" w:rsidR="00B5456C" w:rsidRPr="00F93484" w:rsidRDefault="00B5456C"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Por “Banco” se entiende el Banco Mundial y se refiere al Banco Internacional de Reconstrucción y Fomento (BIRF) o a la Asociación Internacional de Fomento (IDA).</w:t>
            </w:r>
          </w:p>
          <w:p w14:paraId="306CC2CA" w14:textId="7438B49F" w:rsidR="006E4BB5" w:rsidRPr="00F93484" w:rsidRDefault="006E4BB5"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 xml:space="preserve">Por “Fecha de Finalización” se entiende la fecha de culminación de los servicios a cargo del Proveedor del Servicio, certificada por el Contratante. </w:t>
            </w:r>
          </w:p>
          <w:p w14:paraId="1087FDE9" w14:textId="3D9ADD59" w:rsidR="00B5456C" w:rsidRPr="00F93484" w:rsidRDefault="00B5456C" w:rsidP="00BA3961">
            <w:pPr>
              <w:pStyle w:val="Heading3"/>
              <w:numPr>
                <w:ilvl w:val="2"/>
                <w:numId w:val="18"/>
              </w:numPr>
              <w:spacing w:before="120" w:after="120"/>
              <w:outlineLvl w:val="2"/>
              <w:rPr>
                <w:rFonts w:asciiTheme="majorHAnsi" w:hAnsiTheme="majorHAnsi" w:cstheme="majorHAnsi"/>
                <w:lang w:val="es-ES"/>
              </w:rPr>
            </w:pPr>
            <w:r w:rsidRPr="00F93484">
              <w:rPr>
                <w:rFonts w:asciiTheme="majorHAnsi" w:hAnsiTheme="majorHAnsi" w:cstheme="majorHAnsi"/>
                <w:lang w:val="es-ES"/>
              </w:rPr>
              <w:t xml:space="preserve">Por “Contrato” se entiende el Contrato </w:t>
            </w:r>
            <w:r w:rsidR="006E4BB5" w:rsidRPr="00F93484">
              <w:rPr>
                <w:rFonts w:asciiTheme="majorHAnsi" w:hAnsiTheme="majorHAnsi" w:cstheme="majorHAnsi"/>
                <w:lang w:val="es-ES"/>
              </w:rPr>
              <w:t>firmado por las Partes</w:t>
            </w:r>
            <w:r w:rsidRPr="00F93484">
              <w:rPr>
                <w:rFonts w:asciiTheme="majorHAnsi" w:hAnsiTheme="majorHAnsi" w:cstheme="majorHAnsi"/>
                <w:lang w:val="es-ES"/>
              </w:rPr>
              <w:t>, junto con los Documentos del Contrato allí referidos.</w:t>
            </w:r>
          </w:p>
          <w:p w14:paraId="30F5FB36" w14:textId="6EBAEEBA" w:rsidR="00B5456C" w:rsidRPr="00F93484" w:rsidRDefault="00B5456C"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“Precio del Contrato” </w:t>
            </w:r>
            <w:r w:rsidR="006E4BB5" w:rsidRPr="00F93484">
              <w:rPr>
                <w:rFonts w:asciiTheme="majorHAnsi" w:hAnsiTheme="majorHAnsi" w:cstheme="majorHAnsi"/>
                <w:lang w:val="es-ES"/>
              </w:rPr>
              <w:t xml:space="preserve">significa el precios que se deberá pagar por el cumplimiento de los servicios a cargo del Proveedor del Servicio, de conformidad con la Clausula 20. </w:t>
            </w:r>
          </w:p>
          <w:p w14:paraId="3D97A1ED" w14:textId="0492F50A" w:rsidR="006E4BB5" w:rsidRPr="00F93484" w:rsidRDefault="006E4BB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“Contratante” es la Parte que emplea al Proveedor del Servicio. </w:t>
            </w:r>
          </w:p>
          <w:p w14:paraId="67B30987" w14:textId="3CD14915" w:rsidR="00B5456C" w:rsidRPr="00F93484" w:rsidRDefault="006E4BB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“Personal del Contratante” significa el personal, trabajadores y otros empleados del Contratante dedicados a cumplir con las obligaciones del Contratante bajo el Contrato; y cualquier otro personal identificado como Personal del Contratante, mediante una notificación del Contratante al proveedor del Servicio. </w:t>
            </w:r>
          </w:p>
          <w:p w14:paraId="6DFDBD0D" w14:textId="082F2DE2"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“AS” significa Ambiental y Social, como corresponde incluyendo Explotación y Abuso Sexual (EAS) y Acoso Sexual (</w:t>
            </w:r>
            <w:proofErr w:type="spellStart"/>
            <w:r w:rsidRPr="00F93484">
              <w:rPr>
                <w:rFonts w:asciiTheme="majorHAnsi" w:hAnsiTheme="majorHAnsi" w:cstheme="majorHAnsi"/>
                <w:lang w:val="es-ES"/>
              </w:rPr>
              <w:t>ASx</w:t>
            </w:r>
            <w:proofErr w:type="spellEnd"/>
            <w:r w:rsidRPr="00F93484">
              <w:rPr>
                <w:rFonts w:asciiTheme="majorHAnsi" w:hAnsiTheme="majorHAnsi" w:cstheme="majorHAnsi"/>
                <w:lang w:val="es-ES"/>
              </w:rPr>
              <w:t>).</w:t>
            </w:r>
          </w:p>
          <w:p w14:paraId="415ED348" w14:textId="32CD31C9"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“Parte” se entiende el Contratante o el Proveedor del Servicio, según el caso, y por “Partes” se entienden ambos.</w:t>
            </w:r>
          </w:p>
          <w:p w14:paraId="3DEC1B44" w14:textId="72A758DF"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“Proveedor del Servicio” se entiende una persona o empresa cuya Cotización para proporcionar los servicios ha sido aceptada por el Contratante.</w:t>
            </w:r>
          </w:p>
          <w:p w14:paraId="32FC3958" w14:textId="0C0861B9"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lastRenderedPageBreak/>
              <w:t xml:space="preserve">Por “Cotización del Proveedor del Servicio” se entiende el documento de Cotización presentado por el Proveedor del Servicio al Contratante. </w:t>
            </w:r>
          </w:p>
          <w:p w14:paraId="1313C6A7" w14:textId="2C49D8F3" w:rsidR="006A3A7F" w:rsidRPr="00F93484" w:rsidRDefault="006A3A7F"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“Personal del Proveedor del Servicio” se entiende </w:t>
            </w:r>
            <w:r w:rsidR="00D93B2D" w:rsidRPr="00F93484">
              <w:rPr>
                <w:rFonts w:asciiTheme="majorHAnsi" w:hAnsiTheme="majorHAnsi" w:cstheme="majorHAnsi"/>
                <w:lang w:val="es-ES"/>
              </w:rPr>
              <w:t xml:space="preserve">como </w:t>
            </w:r>
            <w:r w:rsidRPr="00F93484">
              <w:rPr>
                <w:rFonts w:asciiTheme="majorHAnsi" w:hAnsiTheme="majorHAnsi" w:cstheme="majorHAnsi"/>
                <w:lang w:val="es-ES"/>
              </w:rPr>
              <w:t>todo el personal q</w:t>
            </w:r>
            <w:r w:rsidR="00875EED" w:rsidRPr="00F93484">
              <w:rPr>
                <w:rFonts w:asciiTheme="majorHAnsi" w:hAnsiTheme="majorHAnsi" w:cstheme="majorHAnsi"/>
                <w:lang w:val="es-ES"/>
              </w:rPr>
              <w:t xml:space="preserve">ue utiliza el Proveedor del Servicio en la ejecución del Servicio, incluyendo el personal, </w:t>
            </w:r>
            <w:r w:rsidR="004C4757" w:rsidRPr="00F93484">
              <w:rPr>
                <w:rFonts w:asciiTheme="majorHAnsi" w:hAnsiTheme="majorHAnsi" w:cstheme="majorHAnsi"/>
                <w:lang w:val="es-ES"/>
              </w:rPr>
              <w:t xml:space="preserve">fuerza laboral, y otros empleados del Proveedor del Servicio y cada Subcontratista; y cualquier otro personal que apoye al Proveedor del Servicio </w:t>
            </w:r>
            <w:r w:rsidR="00E87378" w:rsidRPr="00F93484">
              <w:rPr>
                <w:rFonts w:asciiTheme="majorHAnsi" w:hAnsiTheme="majorHAnsi" w:cstheme="majorHAnsi"/>
                <w:lang w:val="es-ES"/>
              </w:rPr>
              <w:t xml:space="preserve">en la ejecución del Servicio. </w:t>
            </w:r>
          </w:p>
          <w:p w14:paraId="1BDC59C8" w14:textId="2E5EBAB9" w:rsidR="005048FC" w:rsidRPr="00F93484" w:rsidRDefault="004743F4"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“CC” </w:t>
            </w:r>
            <w:r w:rsidR="004D54DA" w:rsidRPr="00F93484">
              <w:rPr>
                <w:rFonts w:asciiTheme="majorHAnsi" w:hAnsiTheme="majorHAnsi" w:cstheme="majorHAnsi"/>
                <w:lang w:val="es-ES"/>
              </w:rPr>
              <w:t xml:space="preserve">se entiende </w:t>
            </w:r>
            <w:r w:rsidR="00AD64B1" w:rsidRPr="00F93484">
              <w:rPr>
                <w:rFonts w:asciiTheme="majorHAnsi" w:hAnsiTheme="majorHAnsi" w:cstheme="majorHAnsi"/>
                <w:lang w:val="es-ES"/>
              </w:rPr>
              <w:t xml:space="preserve">las Condiciones Especiales del Contrato, mediante las cuales se podrán modificar o complementar las CGC. </w:t>
            </w:r>
          </w:p>
          <w:p w14:paraId="489CAFCD" w14:textId="1D4E9FEB" w:rsidR="005048FC" w:rsidRPr="00F93484" w:rsidRDefault="00766BA5"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“Especificaciones” se entiende las especificaciones del servicio incluidas en el documento de </w:t>
            </w:r>
            <w:r w:rsidR="00FF4106" w:rsidRPr="00F93484">
              <w:rPr>
                <w:rFonts w:asciiTheme="majorHAnsi" w:hAnsiTheme="majorHAnsi" w:cstheme="majorHAnsi"/>
                <w:lang w:val="es-ES"/>
              </w:rPr>
              <w:t xml:space="preserve">cotización </w:t>
            </w:r>
            <w:r w:rsidRPr="00F93484">
              <w:rPr>
                <w:rFonts w:asciiTheme="majorHAnsi" w:hAnsiTheme="majorHAnsi" w:cstheme="majorHAnsi"/>
                <w:lang w:val="es-ES"/>
              </w:rPr>
              <w:t>presentando por el Proveedor del Servicio al Contratante</w:t>
            </w:r>
            <w:r w:rsidR="00FF4106" w:rsidRPr="00F93484">
              <w:rPr>
                <w:rFonts w:asciiTheme="majorHAnsi" w:hAnsiTheme="majorHAnsi" w:cstheme="majorHAnsi"/>
                <w:lang w:val="es-ES"/>
              </w:rPr>
              <w:t>.</w:t>
            </w:r>
          </w:p>
          <w:p w14:paraId="31A08E51" w14:textId="4F53FFF0" w:rsidR="0030195F" w:rsidRPr="00F93484" w:rsidRDefault="00D93C42"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 xml:space="preserve">Por “Servicios” se entiende el trabajo que llevará a cabo el Proveedor del Servicio de conformidad con este Contrato, tal como se describe en el Apéndice A y en las Especificaciones y el </w:t>
            </w:r>
            <w:r w:rsidR="000B79DA" w:rsidRPr="00F93484">
              <w:rPr>
                <w:rFonts w:asciiTheme="majorHAnsi" w:hAnsiTheme="majorHAnsi" w:cstheme="majorHAnsi"/>
                <w:lang w:val="es-ES"/>
              </w:rPr>
              <w:t xml:space="preserve">Cronograma </w:t>
            </w:r>
            <w:r w:rsidRPr="00F93484">
              <w:rPr>
                <w:rFonts w:asciiTheme="majorHAnsi" w:hAnsiTheme="majorHAnsi" w:cstheme="majorHAnsi"/>
                <w:lang w:val="es-ES"/>
              </w:rPr>
              <w:t xml:space="preserve">de Actividades incluidas en la </w:t>
            </w:r>
            <w:r w:rsidR="000B79DA" w:rsidRPr="00F93484">
              <w:rPr>
                <w:rFonts w:asciiTheme="majorHAnsi" w:hAnsiTheme="majorHAnsi" w:cstheme="majorHAnsi"/>
                <w:lang w:val="es-ES"/>
              </w:rPr>
              <w:t xml:space="preserve">Cotización </w:t>
            </w:r>
            <w:r w:rsidRPr="00F93484">
              <w:rPr>
                <w:rFonts w:asciiTheme="majorHAnsi" w:hAnsiTheme="majorHAnsi" w:cstheme="majorHAnsi"/>
                <w:lang w:val="es-ES"/>
              </w:rPr>
              <w:t>del Proveedor del Servicio</w:t>
            </w:r>
            <w:r w:rsidR="000B79DA" w:rsidRPr="00F93484">
              <w:rPr>
                <w:rFonts w:asciiTheme="majorHAnsi" w:hAnsiTheme="majorHAnsi" w:cstheme="majorHAnsi"/>
                <w:lang w:val="es-ES"/>
              </w:rPr>
              <w:t>.</w:t>
            </w:r>
          </w:p>
          <w:p w14:paraId="32D84ECC" w14:textId="77777777" w:rsidR="009B12B8" w:rsidRPr="00F93484" w:rsidRDefault="009B12B8"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"Explotación y Abuso Sexual" "(EAS)" significa lo siguiente:</w:t>
            </w:r>
          </w:p>
          <w:p w14:paraId="38B21691" w14:textId="735C96B1" w:rsidR="009B12B8" w:rsidRPr="00F93484" w:rsidRDefault="009B12B8" w:rsidP="009B12B8">
            <w:pPr>
              <w:pStyle w:val="Heading3"/>
              <w:spacing w:before="120" w:after="120"/>
              <w:ind w:left="1152"/>
              <w:outlineLvl w:val="2"/>
              <w:rPr>
                <w:rFonts w:asciiTheme="majorHAnsi" w:hAnsiTheme="majorHAnsi" w:cstheme="majorHAnsi"/>
                <w:lang w:val="es-ES"/>
              </w:rPr>
            </w:pPr>
            <w:r w:rsidRPr="00F93484">
              <w:rPr>
                <w:rFonts w:asciiTheme="majorHAnsi" w:hAnsiTheme="majorHAnsi" w:cstheme="majorHAnsi"/>
                <w:lang w:val="es-ES"/>
              </w:rPr>
              <w:t xml:space="preserve">La “Explotación Sexual” se define como cualquier abuso o intento de abuso a una posición vulnerable, abuso de poder o de confianza con fines sexuales, que incluyen, entre otros, el aprovechamiento monetario, social o político mediante la explotación sexual de otra persona. </w:t>
            </w:r>
          </w:p>
          <w:p w14:paraId="231882B5" w14:textId="77777777" w:rsidR="009B12B8" w:rsidRPr="00F93484" w:rsidRDefault="009B12B8" w:rsidP="009B12B8">
            <w:pPr>
              <w:pStyle w:val="Heading3"/>
              <w:spacing w:before="120" w:after="120"/>
              <w:ind w:left="1152"/>
              <w:outlineLvl w:val="2"/>
              <w:rPr>
                <w:rFonts w:asciiTheme="majorHAnsi" w:hAnsiTheme="majorHAnsi" w:cstheme="majorHAnsi"/>
                <w:lang w:val="es-ES"/>
              </w:rPr>
            </w:pPr>
            <w:r w:rsidRPr="00F93484">
              <w:rPr>
                <w:rFonts w:asciiTheme="majorHAnsi" w:hAnsiTheme="majorHAnsi" w:cstheme="majorHAnsi"/>
                <w:lang w:val="es-ES"/>
              </w:rPr>
              <w:t>El “Abuso Sexual” se define como la amenaza o la intrusión física real de naturaleza sexual, ya sea por la fuerza o bajo condiciones desiguales o coercitivas;</w:t>
            </w:r>
          </w:p>
          <w:p w14:paraId="0F26DD04" w14:textId="16D0ABE9" w:rsidR="009B12B8" w:rsidRPr="00F93484" w:rsidRDefault="009B12B8"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“Acoso Sexual” “</w:t>
            </w:r>
            <w:proofErr w:type="spellStart"/>
            <w:r w:rsidRPr="00F93484">
              <w:rPr>
                <w:rFonts w:asciiTheme="majorHAnsi" w:hAnsiTheme="majorHAnsi" w:cstheme="majorHAnsi"/>
                <w:lang w:val="es-ES"/>
              </w:rPr>
              <w:t>ASx</w:t>
            </w:r>
            <w:proofErr w:type="spellEnd"/>
            <w:r w:rsidRPr="00F93484">
              <w:rPr>
                <w:rFonts w:asciiTheme="majorHAnsi" w:hAnsiTheme="majorHAnsi" w:cstheme="majorHAnsi"/>
                <w:lang w:val="es-ES"/>
              </w:rPr>
              <w:t>” se define como avances sexuales indeseables, demanda de favores sexuales, y otras conducta física o verbal de una naturaleza sexual por el Personal del Proveedor del Servicio con otros miembros del Personal del Proveedor del Servicio o del Contratante</w:t>
            </w:r>
            <w:r w:rsidR="00F93484" w:rsidRPr="00F93484">
              <w:rPr>
                <w:rFonts w:asciiTheme="majorHAnsi" w:hAnsiTheme="majorHAnsi" w:cstheme="majorHAnsi"/>
                <w:lang w:val="es-ES"/>
              </w:rPr>
              <w:t>.</w:t>
            </w:r>
          </w:p>
          <w:p w14:paraId="18E73C55" w14:textId="1FFAE090" w:rsidR="00B5456C" w:rsidRPr="00F93484" w:rsidRDefault="00F93484" w:rsidP="00BA3961">
            <w:pPr>
              <w:pStyle w:val="Heading3"/>
              <w:numPr>
                <w:ilvl w:val="2"/>
                <w:numId w:val="18"/>
              </w:numPr>
              <w:tabs>
                <w:tab w:val="clear" w:pos="1152"/>
              </w:tabs>
              <w:spacing w:before="120" w:after="120"/>
              <w:ind w:left="1154" w:hanging="552"/>
              <w:outlineLvl w:val="2"/>
              <w:rPr>
                <w:rFonts w:asciiTheme="majorHAnsi" w:hAnsiTheme="majorHAnsi" w:cstheme="majorHAnsi"/>
                <w:lang w:val="es-ES"/>
              </w:rPr>
            </w:pPr>
            <w:r w:rsidRPr="00F93484">
              <w:rPr>
                <w:rFonts w:asciiTheme="majorHAnsi" w:hAnsiTheme="majorHAnsi" w:cstheme="majorHAnsi"/>
                <w:lang w:val="es-ES"/>
              </w:rPr>
              <w:t>Por “Subcontratista” se entiende cualquier entidad a la cual el Proveedor del Servicio subcontrata una parte de los servicios, de acuerdo con lo dispuesto en las Cláusulas 3.5 y 4.</w:t>
            </w:r>
          </w:p>
        </w:tc>
      </w:tr>
      <w:tr w:rsidR="00B5456C" w:rsidRPr="00CE08D8" w14:paraId="5054BDAE" w14:textId="77777777" w:rsidTr="00B33B16">
        <w:tc>
          <w:tcPr>
            <w:tcW w:w="2515" w:type="dxa"/>
          </w:tcPr>
          <w:p w14:paraId="4442302D" w14:textId="66D5B66F" w:rsidR="00B5456C" w:rsidRPr="003B4340" w:rsidRDefault="00F93484" w:rsidP="00B33B16">
            <w:pPr>
              <w:pStyle w:val="COCgcc"/>
              <w:spacing w:before="120"/>
              <w:rPr>
                <w:rFonts w:asciiTheme="majorHAnsi" w:hAnsiTheme="majorHAnsi" w:cstheme="majorHAnsi"/>
              </w:rPr>
            </w:pPr>
            <w:r>
              <w:rPr>
                <w:rFonts w:asciiTheme="majorHAnsi" w:hAnsiTheme="majorHAnsi" w:cstheme="majorHAnsi"/>
              </w:rPr>
              <w:lastRenderedPageBreak/>
              <w:t xml:space="preserve">Información </w:t>
            </w:r>
            <w:proofErr w:type="spellStart"/>
            <w:r>
              <w:rPr>
                <w:rFonts w:asciiTheme="majorHAnsi" w:hAnsiTheme="majorHAnsi" w:cstheme="majorHAnsi"/>
              </w:rPr>
              <w:t>Especifica</w:t>
            </w:r>
            <w:proofErr w:type="spellEnd"/>
            <w:r>
              <w:rPr>
                <w:rFonts w:asciiTheme="majorHAnsi" w:hAnsiTheme="majorHAnsi" w:cstheme="majorHAnsi"/>
              </w:rPr>
              <w:t xml:space="preserve"> del Contrato</w:t>
            </w:r>
          </w:p>
        </w:tc>
        <w:tc>
          <w:tcPr>
            <w:tcW w:w="7020" w:type="dxa"/>
          </w:tcPr>
          <w:p w14:paraId="60EE1435" w14:textId="4AA83926" w:rsidR="00650390" w:rsidRPr="00650390" w:rsidRDefault="00650390" w:rsidP="00650390">
            <w:pPr>
              <w:pStyle w:val="CoCHeading1"/>
              <w:numPr>
                <w:ilvl w:val="0"/>
                <w:numId w:val="0"/>
              </w:numPr>
              <w:spacing w:before="120"/>
              <w:ind w:left="620"/>
              <w:rPr>
                <w:rFonts w:asciiTheme="majorHAnsi" w:hAnsiTheme="majorHAnsi" w:cstheme="majorHAnsi"/>
                <w:b/>
                <w:bCs/>
              </w:rPr>
            </w:pPr>
            <w:r>
              <w:rPr>
                <w:rFonts w:asciiTheme="majorHAnsi" w:hAnsiTheme="majorHAnsi" w:cstheme="majorHAnsi"/>
                <w:b/>
                <w:bCs/>
              </w:rPr>
              <w:t>General:</w:t>
            </w:r>
          </w:p>
          <w:p w14:paraId="3A3F117A" w14:textId="16AB6E9D" w:rsidR="00B5456C" w:rsidRDefault="00B5456C" w:rsidP="00B33B16">
            <w:pPr>
              <w:pStyle w:val="CoCHeading1"/>
              <w:spacing w:before="120"/>
              <w:ind w:left="620" w:hanging="620"/>
              <w:rPr>
                <w:rFonts w:asciiTheme="majorHAnsi" w:hAnsiTheme="majorHAnsi" w:cstheme="majorHAnsi"/>
                <w:i/>
                <w:iCs/>
              </w:rPr>
            </w:pPr>
            <w:r w:rsidRPr="003B4340">
              <w:rPr>
                <w:rFonts w:asciiTheme="majorHAnsi" w:hAnsiTheme="majorHAnsi" w:cstheme="majorHAnsi"/>
              </w:rPr>
              <w:t xml:space="preserve">El </w:t>
            </w:r>
            <w:r w:rsidR="007015F8">
              <w:rPr>
                <w:rFonts w:asciiTheme="majorHAnsi" w:hAnsiTheme="majorHAnsi" w:cstheme="majorHAnsi"/>
              </w:rPr>
              <w:t>Contratante</w:t>
            </w:r>
            <w:r w:rsidRPr="003B4340">
              <w:rPr>
                <w:rFonts w:asciiTheme="majorHAnsi" w:hAnsiTheme="majorHAnsi" w:cstheme="majorHAnsi"/>
              </w:rPr>
              <w:t xml:space="preserve"> es: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indique</w:t>
            </w:r>
            <w:r w:rsidRPr="003B4340">
              <w:rPr>
                <w:rFonts w:asciiTheme="majorHAnsi" w:hAnsiTheme="majorHAnsi" w:cstheme="majorHAnsi"/>
                <w:i/>
                <w:iCs/>
                <w:highlight w:val="lightGray"/>
              </w:rPr>
              <w:t xml:space="preserve"> el nombre legal completo del </w:t>
            </w:r>
            <w:r w:rsidR="007015F8">
              <w:rPr>
                <w:rFonts w:asciiTheme="majorHAnsi" w:hAnsiTheme="majorHAnsi" w:cstheme="majorHAnsi"/>
                <w:i/>
                <w:iCs/>
                <w:highlight w:val="lightGray"/>
              </w:rPr>
              <w:t>Contratante</w:t>
            </w:r>
            <w:r w:rsidRPr="003B4340">
              <w:rPr>
                <w:rFonts w:asciiTheme="majorHAnsi" w:hAnsiTheme="majorHAnsi" w:cstheme="majorHAnsi"/>
                <w:i/>
                <w:iCs/>
                <w:highlight w:val="lightGray"/>
              </w:rPr>
              <w:t>]</w:t>
            </w:r>
          </w:p>
          <w:p w14:paraId="0809F2FD" w14:textId="55109120" w:rsidR="00650390" w:rsidRDefault="00650390"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El Proveedor del Servicio es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 xml:space="preserve">indique </w:t>
            </w:r>
            <w:r w:rsidRPr="003B4340">
              <w:rPr>
                <w:rFonts w:asciiTheme="majorHAnsi" w:hAnsiTheme="majorHAnsi" w:cstheme="majorHAnsi"/>
                <w:i/>
                <w:iCs/>
                <w:highlight w:val="lightGray"/>
              </w:rPr>
              <w:t xml:space="preserve">el nombre legal completo del </w:t>
            </w:r>
            <w:r>
              <w:rPr>
                <w:rFonts w:asciiTheme="majorHAnsi" w:hAnsiTheme="majorHAnsi" w:cstheme="majorHAnsi"/>
                <w:i/>
                <w:iCs/>
                <w:highlight w:val="lightGray"/>
              </w:rPr>
              <w:t>Proveedor del Servicio</w:t>
            </w:r>
            <w:r w:rsidRPr="003B4340">
              <w:rPr>
                <w:rFonts w:asciiTheme="majorHAnsi" w:hAnsiTheme="majorHAnsi" w:cstheme="majorHAnsi"/>
                <w:i/>
                <w:iCs/>
                <w:highlight w:val="lightGray"/>
              </w:rPr>
              <w:t>]</w:t>
            </w:r>
          </w:p>
          <w:p w14:paraId="2A36244F" w14:textId="1D56ECE1" w:rsidR="00650390" w:rsidRPr="003B4340" w:rsidRDefault="00650390"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El Servicio consiste en </w:t>
            </w:r>
            <w:r w:rsidRPr="003B4340">
              <w:rPr>
                <w:rFonts w:asciiTheme="majorHAnsi" w:hAnsiTheme="majorHAnsi" w:cstheme="majorHAnsi"/>
                <w:i/>
                <w:iCs/>
                <w:highlight w:val="lightGray"/>
              </w:rPr>
              <w:t>[</w:t>
            </w:r>
            <w:r w:rsidR="00A51330">
              <w:rPr>
                <w:rFonts w:asciiTheme="majorHAnsi" w:hAnsiTheme="majorHAnsi" w:cstheme="majorHAnsi"/>
                <w:i/>
                <w:iCs/>
                <w:highlight w:val="lightGray"/>
              </w:rPr>
              <w:t>indique una descripción del Servicio</w:t>
            </w:r>
            <w:r w:rsidRPr="003B4340">
              <w:rPr>
                <w:rFonts w:asciiTheme="majorHAnsi" w:hAnsiTheme="majorHAnsi" w:cstheme="majorHAnsi"/>
                <w:i/>
                <w:iCs/>
                <w:highlight w:val="lightGray"/>
              </w:rPr>
              <w:t>]</w:t>
            </w:r>
          </w:p>
          <w:p w14:paraId="57515DDF" w14:textId="77777777" w:rsidR="008D34D5" w:rsidRPr="008D34D5" w:rsidRDefault="003904CB" w:rsidP="00B33B16">
            <w:pPr>
              <w:pStyle w:val="CoCHeading1"/>
              <w:spacing w:before="120"/>
              <w:ind w:left="620" w:hanging="620"/>
              <w:rPr>
                <w:rFonts w:asciiTheme="majorHAnsi" w:hAnsiTheme="majorHAnsi" w:cstheme="majorHAnsi"/>
                <w:i/>
                <w:iCs/>
              </w:rPr>
            </w:pPr>
            <w:r>
              <w:rPr>
                <w:rFonts w:asciiTheme="majorHAnsi" w:hAnsiTheme="majorHAnsi" w:cstheme="majorHAnsi"/>
              </w:rPr>
              <w:t>Este Contrato entrar</w:t>
            </w:r>
            <w:r w:rsidR="008D34D5">
              <w:rPr>
                <w:rFonts w:asciiTheme="majorHAnsi" w:hAnsiTheme="majorHAnsi" w:cstheme="majorHAnsi"/>
              </w:rPr>
              <w:t>á</w:t>
            </w:r>
            <w:r>
              <w:rPr>
                <w:rFonts w:asciiTheme="majorHAnsi" w:hAnsiTheme="majorHAnsi" w:cstheme="majorHAnsi"/>
              </w:rPr>
              <w:t xml:space="preserve"> en vigencia en la fecha en que el Contrato se firme por ambas partes. </w:t>
            </w:r>
          </w:p>
          <w:p w14:paraId="208E5B13" w14:textId="04C41667" w:rsidR="00B5456C" w:rsidRPr="00B8504C" w:rsidRDefault="008D34D5"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La Fecha de Inicio </w:t>
            </w:r>
            <w:r w:rsidR="00B8504C">
              <w:rPr>
                <w:rFonts w:asciiTheme="majorHAnsi" w:hAnsiTheme="majorHAnsi" w:cstheme="majorHAnsi"/>
              </w:rPr>
              <w:t>para el inicio de los Servicios será 5 días contados a partir de la fecha de firma del Contrato.</w:t>
            </w:r>
          </w:p>
          <w:p w14:paraId="719C2131" w14:textId="2FFD0DC6" w:rsidR="00B8504C" w:rsidRPr="007E6851" w:rsidRDefault="00B113E3"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La Fecha de </w:t>
            </w:r>
            <w:r w:rsidR="009A4E94">
              <w:rPr>
                <w:rFonts w:asciiTheme="majorHAnsi" w:hAnsiTheme="majorHAnsi" w:cstheme="majorHAnsi"/>
              </w:rPr>
              <w:t xml:space="preserve">Terminación Intencionada </w:t>
            </w:r>
            <w:r w:rsidR="008C08CE">
              <w:rPr>
                <w:rFonts w:asciiTheme="majorHAnsi" w:hAnsiTheme="majorHAnsi" w:cstheme="majorHAnsi"/>
              </w:rPr>
              <w:t xml:space="preserve">es </w:t>
            </w:r>
            <w:r w:rsidR="008C08CE" w:rsidRPr="008C08CE">
              <w:rPr>
                <w:rFonts w:asciiTheme="majorHAnsi" w:hAnsiTheme="majorHAnsi" w:cstheme="majorHAnsi"/>
                <w:i/>
                <w:iCs/>
                <w:highlight w:val="lightGray"/>
              </w:rPr>
              <w:t>[ingrese el periodo de terminación del servicio]</w:t>
            </w:r>
            <w:r>
              <w:rPr>
                <w:rFonts w:asciiTheme="majorHAnsi" w:hAnsiTheme="majorHAnsi" w:cstheme="majorHAnsi"/>
              </w:rPr>
              <w:t xml:space="preserve"> </w:t>
            </w:r>
          </w:p>
          <w:p w14:paraId="1A063E2C" w14:textId="7C6E94FF" w:rsidR="007E6851" w:rsidRPr="002C5E68" w:rsidRDefault="000579C4" w:rsidP="00B33B16">
            <w:pPr>
              <w:pStyle w:val="CoCHeading1"/>
              <w:spacing w:before="120"/>
              <w:ind w:left="620" w:hanging="620"/>
              <w:rPr>
                <w:rFonts w:asciiTheme="majorHAnsi" w:hAnsiTheme="majorHAnsi" w:cstheme="majorHAnsi"/>
                <w:i/>
                <w:iCs/>
              </w:rPr>
            </w:pPr>
            <w:r>
              <w:rPr>
                <w:rFonts w:asciiTheme="majorHAnsi" w:hAnsiTheme="majorHAnsi" w:cstheme="majorHAnsi"/>
              </w:rPr>
              <w:t>El Contrato se interpretar</w:t>
            </w:r>
            <w:r>
              <w:rPr>
                <w:rFonts w:ascii="Calibri Light" w:hAnsi="Calibri Light" w:cs="Calibri Light"/>
              </w:rPr>
              <w:t>á</w:t>
            </w:r>
            <w:r w:rsidR="00AC5741">
              <w:rPr>
                <w:rFonts w:asciiTheme="majorHAnsi" w:hAnsiTheme="majorHAnsi" w:cstheme="majorHAnsi"/>
              </w:rPr>
              <w:t xml:space="preserve"> de acuerdo con las leyes del País </w:t>
            </w:r>
            <w:r w:rsidR="002C5E68">
              <w:rPr>
                <w:rFonts w:asciiTheme="majorHAnsi" w:hAnsiTheme="majorHAnsi" w:cstheme="majorHAnsi"/>
              </w:rPr>
              <w:t>del Contratante.</w:t>
            </w:r>
          </w:p>
          <w:p w14:paraId="3956EFC0" w14:textId="0342ED5E" w:rsidR="002C5E68" w:rsidRPr="003B4340" w:rsidRDefault="0093368E" w:rsidP="00B33B16">
            <w:pPr>
              <w:pStyle w:val="CoCHeading1"/>
              <w:spacing w:before="120"/>
              <w:ind w:left="620" w:hanging="620"/>
              <w:rPr>
                <w:rFonts w:asciiTheme="majorHAnsi" w:hAnsiTheme="majorHAnsi" w:cstheme="majorHAnsi"/>
                <w:i/>
                <w:iCs/>
              </w:rPr>
            </w:pPr>
            <w:r>
              <w:rPr>
                <w:rFonts w:asciiTheme="majorHAnsi" w:hAnsiTheme="majorHAnsi" w:cstheme="majorHAnsi"/>
              </w:rPr>
              <w:t xml:space="preserve">Todas las notificaciones entre las partes en virtud de este Contrato deberán cursarse por escrito a la dirección indicada abajo utilizando el medio más rápido como correo electrónico con prueba de recibo. </w:t>
            </w:r>
          </w:p>
          <w:p w14:paraId="63AE4467" w14:textId="77777777" w:rsidR="00FA2A97" w:rsidRPr="003B4340" w:rsidRDefault="00FA2A97" w:rsidP="00FA2A97">
            <w:pPr>
              <w:tabs>
                <w:tab w:val="right" w:pos="7164"/>
              </w:tabs>
              <w:spacing w:before="120" w:after="120"/>
              <w:ind w:left="704"/>
              <w:rPr>
                <w:rFonts w:asciiTheme="majorHAnsi" w:hAnsiTheme="majorHAnsi" w:cstheme="majorHAnsi"/>
                <w:b/>
                <w:lang w:val="es-ES"/>
              </w:rPr>
            </w:pPr>
            <w:r w:rsidRPr="003B4340">
              <w:rPr>
                <w:rFonts w:asciiTheme="majorHAnsi" w:hAnsiTheme="majorHAnsi" w:cstheme="majorHAnsi"/>
                <w:b/>
                <w:u w:val="single"/>
                <w:lang w:val="es-ES"/>
              </w:rPr>
              <w:t xml:space="preserve">Dirección para las notificaciones al </w:t>
            </w:r>
            <w:r>
              <w:rPr>
                <w:rFonts w:asciiTheme="majorHAnsi" w:hAnsiTheme="majorHAnsi" w:cstheme="majorHAnsi"/>
                <w:b/>
                <w:u w:val="single"/>
                <w:lang w:val="es-ES"/>
              </w:rPr>
              <w:t>Contratante</w:t>
            </w:r>
            <w:r w:rsidRPr="003B4340">
              <w:rPr>
                <w:rFonts w:asciiTheme="majorHAnsi" w:hAnsiTheme="majorHAnsi" w:cstheme="majorHAnsi"/>
                <w:b/>
                <w:u w:val="single"/>
                <w:lang w:val="es-ES"/>
              </w:rPr>
              <w:t xml:space="preserve"> </w:t>
            </w:r>
          </w:p>
          <w:p w14:paraId="2F830A12" w14:textId="4FC62E53" w:rsidR="00FA2A97" w:rsidRPr="003B4340" w:rsidRDefault="00FA2A97" w:rsidP="00FA2A97">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[in</w:t>
            </w:r>
            <w:r w:rsidR="00DF5659">
              <w:rPr>
                <w:rFonts w:asciiTheme="majorHAnsi" w:hAnsiTheme="majorHAnsi" w:cstheme="majorHAnsi"/>
                <w:i/>
                <w:highlight w:val="lightGray"/>
                <w:lang w:val="es-ES"/>
              </w:rPr>
              <w:t>dique</w:t>
            </w:r>
            <w:r w:rsidRPr="003B4340">
              <w:rPr>
                <w:rFonts w:asciiTheme="majorHAnsi" w:hAnsiTheme="majorHAnsi" w:cstheme="majorHAnsi"/>
                <w:i/>
                <w:highlight w:val="lightGray"/>
                <w:lang w:val="es-ES"/>
              </w:rPr>
              <w:t xml:space="preserve"> el nombre del </w:t>
            </w:r>
            <w:r w:rsidR="00DF5659">
              <w:rPr>
                <w:rFonts w:asciiTheme="majorHAnsi" w:hAnsiTheme="majorHAnsi" w:cstheme="majorHAnsi"/>
                <w:i/>
                <w:highlight w:val="lightGray"/>
                <w:lang w:val="es-ES"/>
              </w:rPr>
              <w:t xml:space="preserve">representante del Contratante] </w:t>
            </w:r>
          </w:p>
          <w:p w14:paraId="51262888" w14:textId="53035143" w:rsidR="00FA2A97" w:rsidRPr="003B4340" w:rsidRDefault="00FA2A97" w:rsidP="00FA2A97">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sidR="00DF5659">
              <w:rPr>
                <w:rFonts w:asciiTheme="majorHAnsi" w:hAnsiTheme="majorHAnsi" w:cstheme="majorHAnsi"/>
                <w:i/>
                <w:highlight w:val="lightGray"/>
                <w:lang w:val="es-ES"/>
              </w:rPr>
              <w:t xml:space="preserve">indique el </w:t>
            </w:r>
            <w:r w:rsidRPr="003B4340">
              <w:rPr>
                <w:rFonts w:asciiTheme="majorHAnsi" w:hAnsiTheme="majorHAnsi" w:cstheme="majorHAnsi"/>
                <w:i/>
                <w:highlight w:val="lightGray"/>
                <w:lang w:val="es-ES"/>
              </w:rPr>
              <w:t>Título/cargo]</w:t>
            </w:r>
          </w:p>
          <w:p w14:paraId="22F75090" w14:textId="0C1007CD" w:rsidR="00FA2A97" w:rsidRPr="003B4340" w:rsidRDefault="00FA2A97" w:rsidP="00FA2A97">
            <w:pPr>
              <w:spacing w:before="120" w:after="120" w:line="276" w:lineRule="auto"/>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sidR="00DF5659">
              <w:rPr>
                <w:rFonts w:asciiTheme="majorHAnsi" w:hAnsiTheme="majorHAnsi" w:cstheme="majorHAnsi"/>
                <w:i/>
                <w:highlight w:val="lightGray"/>
                <w:lang w:val="es-ES"/>
              </w:rPr>
              <w:t xml:space="preserve">indique la </w:t>
            </w:r>
            <w:r w:rsidRPr="003B4340">
              <w:rPr>
                <w:rFonts w:asciiTheme="majorHAnsi" w:hAnsiTheme="majorHAnsi" w:cstheme="majorHAnsi"/>
                <w:i/>
                <w:highlight w:val="lightGray"/>
                <w:lang w:val="es-ES"/>
              </w:rPr>
              <w:t>dirección]</w:t>
            </w:r>
          </w:p>
          <w:p w14:paraId="04DA7BAF" w14:textId="605A4CBD" w:rsidR="00FA2A97" w:rsidRDefault="00FA2A97" w:rsidP="00FA2A97">
            <w:pPr>
              <w:spacing w:before="120" w:after="120"/>
              <w:ind w:left="704"/>
              <w:rPr>
                <w:rFonts w:asciiTheme="majorHAnsi" w:hAnsiTheme="majorHAnsi" w:cstheme="majorHAnsi"/>
                <w:i/>
                <w:lang w:val="es-ES"/>
              </w:rPr>
            </w:pPr>
            <w:r w:rsidRPr="00DF5659">
              <w:rPr>
                <w:rFonts w:asciiTheme="majorHAnsi" w:hAnsiTheme="majorHAnsi" w:cstheme="majorHAnsi"/>
                <w:i/>
                <w:highlight w:val="lightGray"/>
                <w:lang w:val="es-ES"/>
              </w:rPr>
              <w:t>[</w:t>
            </w:r>
            <w:r w:rsidR="00DF5659" w:rsidRPr="00DF5659">
              <w:rPr>
                <w:rFonts w:asciiTheme="majorHAnsi" w:hAnsiTheme="majorHAnsi" w:cstheme="majorHAnsi"/>
                <w:i/>
                <w:highlight w:val="lightGray"/>
                <w:lang w:val="es-ES"/>
              </w:rPr>
              <w:t xml:space="preserve">indique </w:t>
            </w:r>
            <w:r w:rsidRPr="00DF5659">
              <w:rPr>
                <w:rFonts w:asciiTheme="majorHAnsi" w:hAnsiTheme="majorHAnsi" w:cstheme="majorHAnsi"/>
                <w:i/>
                <w:highlight w:val="lightGray"/>
                <w:lang w:val="es-ES"/>
              </w:rPr>
              <w:t>dirección de correo electrónico]</w:t>
            </w:r>
          </w:p>
          <w:p w14:paraId="033EC881" w14:textId="65508A26" w:rsidR="00DF5659" w:rsidRPr="00DF5659" w:rsidRDefault="00DF5659" w:rsidP="00FA2A97">
            <w:pPr>
              <w:spacing w:before="120" w:after="120"/>
              <w:ind w:left="704"/>
              <w:rPr>
                <w:rFonts w:asciiTheme="majorHAnsi" w:hAnsiTheme="majorHAnsi" w:cstheme="majorHAnsi"/>
                <w:b/>
                <w:bCs/>
                <w:iCs/>
                <w:u w:val="single"/>
                <w:lang w:val="es-ES"/>
              </w:rPr>
            </w:pPr>
            <w:r>
              <w:rPr>
                <w:rFonts w:asciiTheme="majorHAnsi" w:hAnsiTheme="majorHAnsi" w:cstheme="majorHAnsi"/>
                <w:b/>
                <w:bCs/>
                <w:iCs/>
                <w:u w:val="single"/>
                <w:lang w:val="es-ES"/>
              </w:rPr>
              <w:t>Dirección para las notificaciones al Proveedor del Servicio</w:t>
            </w:r>
          </w:p>
          <w:p w14:paraId="20F1B0F1" w14:textId="506683D3"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[in</w:t>
            </w:r>
            <w:r>
              <w:rPr>
                <w:rFonts w:asciiTheme="majorHAnsi" w:hAnsiTheme="majorHAnsi" w:cstheme="majorHAnsi"/>
                <w:i/>
                <w:highlight w:val="lightGray"/>
                <w:lang w:val="es-ES"/>
              </w:rPr>
              <w:t>dique</w:t>
            </w:r>
            <w:r w:rsidRPr="003B4340">
              <w:rPr>
                <w:rFonts w:asciiTheme="majorHAnsi" w:hAnsiTheme="majorHAnsi" w:cstheme="majorHAnsi"/>
                <w:i/>
                <w:highlight w:val="lightGray"/>
                <w:lang w:val="es-ES"/>
              </w:rPr>
              <w:t xml:space="preserve"> el nombre del </w:t>
            </w:r>
            <w:r>
              <w:rPr>
                <w:rFonts w:asciiTheme="majorHAnsi" w:hAnsiTheme="majorHAnsi" w:cstheme="majorHAnsi"/>
                <w:i/>
                <w:highlight w:val="lightGray"/>
                <w:lang w:val="es-ES"/>
              </w:rPr>
              <w:t>representante del Proveedor del Servicio</w:t>
            </w:r>
            <w:r w:rsidRPr="003B4340">
              <w:rPr>
                <w:rFonts w:asciiTheme="majorHAnsi" w:hAnsiTheme="majorHAnsi" w:cstheme="majorHAnsi"/>
                <w:i/>
                <w:highlight w:val="lightGray"/>
                <w:lang w:val="es-ES"/>
              </w:rPr>
              <w:t xml:space="preserve">] </w:t>
            </w:r>
          </w:p>
          <w:p w14:paraId="731DE284" w14:textId="0576240F"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Pr>
                <w:rFonts w:asciiTheme="majorHAnsi" w:hAnsiTheme="majorHAnsi" w:cstheme="majorHAnsi"/>
                <w:i/>
                <w:highlight w:val="lightGray"/>
                <w:lang w:val="es-ES"/>
              </w:rPr>
              <w:t xml:space="preserve">Indique el </w:t>
            </w:r>
            <w:r w:rsidRPr="003B4340">
              <w:rPr>
                <w:rFonts w:asciiTheme="majorHAnsi" w:hAnsiTheme="majorHAnsi" w:cstheme="majorHAnsi"/>
                <w:i/>
                <w:highlight w:val="lightGray"/>
                <w:lang w:val="es-ES"/>
              </w:rPr>
              <w:t>Título/cargo]</w:t>
            </w:r>
          </w:p>
          <w:p w14:paraId="63DF2B92" w14:textId="184A8F94" w:rsidR="00DF5659" w:rsidRPr="003B4340" w:rsidRDefault="00DF5659" w:rsidP="00DF5659">
            <w:pPr>
              <w:spacing w:before="120" w:after="120"/>
              <w:ind w:left="704"/>
              <w:rPr>
                <w:rFonts w:asciiTheme="majorHAnsi" w:hAnsiTheme="majorHAnsi" w:cstheme="majorHAnsi"/>
                <w:i/>
                <w:highlight w:val="lightGray"/>
                <w:lang w:val="es-ES"/>
              </w:rPr>
            </w:pPr>
            <w:r w:rsidRPr="003B4340">
              <w:rPr>
                <w:rFonts w:asciiTheme="majorHAnsi" w:hAnsiTheme="majorHAnsi" w:cstheme="majorHAnsi"/>
                <w:i/>
                <w:highlight w:val="lightGray"/>
                <w:lang w:val="es-ES"/>
              </w:rPr>
              <w:t>[</w:t>
            </w:r>
            <w:r>
              <w:rPr>
                <w:rFonts w:asciiTheme="majorHAnsi" w:hAnsiTheme="majorHAnsi" w:cstheme="majorHAnsi"/>
                <w:i/>
                <w:highlight w:val="lightGray"/>
                <w:lang w:val="es-ES"/>
              </w:rPr>
              <w:t xml:space="preserve">Indique la </w:t>
            </w:r>
            <w:r w:rsidRPr="003B4340">
              <w:rPr>
                <w:rFonts w:asciiTheme="majorHAnsi" w:hAnsiTheme="majorHAnsi" w:cstheme="majorHAnsi"/>
                <w:i/>
                <w:highlight w:val="lightGray"/>
                <w:lang w:val="es-ES"/>
              </w:rPr>
              <w:t>dirección]</w:t>
            </w:r>
          </w:p>
          <w:p w14:paraId="22B52DB0" w14:textId="77777777" w:rsidR="00B5456C" w:rsidRDefault="00DF5659" w:rsidP="00DF5659">
            <w:pPr>
              <w:pStyle w:val="CoCHeading1"/>
              <w:numPr>
                <w:ilvl w:val="0"/>
                <w:numId w:val="0"/>
              </w:numPr>
              <w:spacing w:before="120"/>
              <w:ind w:left="620"/>
              <w:rPr>
                <w:rFonts w:asciiTheme="majorHAnsi" w:hAnsiTheme="majorHAnsi" w:cstheme="majorHAnsi"/>
                <w:i/>
              </w:rPr>
            </w:pPr>
            <w:r w:rsidRPr="003B4340">
              <w:rPr>
                <w:rFonts w:asciiTheme="majorHAnsi" w:hAnsiTheme="majorHAnsi" w:cstheme="majorHAnsi"/>
                <w:i/>
                <w:highlight w:val="lightGray"/>
              </w:rPr>
              <w:t>[</w:t>
            </w:r>
            <w:r w:rsidRPr="00DF5659">
              <w:rPr>
                <w:rFonts w:asciiTheme="majorHAnsi" w:hAnsiTheme="majorHAnsi" w:cstheme="majorHAnsi"/>
                <w:i/>
                <w:highlight w:val="lightGray"/>
              </w:rPr>
              <w:t>indique dirección de correo electrónico]</w:t>
            </w:r>
          </w:p>
          <w:p w14:paraId="7FC12F38" w14:textId="77777777" w:rsidR="00DF5659" w:rsidRDefault="00954469" w:rsidP="00DF5659">
            <w:pPr>
              <w:pStyle w:val="CoCHeading1"/>
              <w:numPr>
                <w:ilvl w:val="0"/>
                <w:numId w:val="0"/>
              </w:numPr>
              <w:spacing w:before="120"/>
              <w:ind w:left="620"/>
              <w:rPr>
                <w:rFonts w:asciiTheme="majorHAnsi" w:hAnsiTheme="majorHAnsi" w:cstheme="majorHAnsi"/>
                <w:b/>
                <w:bCs/>
              </w:rPr>
            </w:pPr>
            <w:r w:rsidRPr="00105B7F">
              <w:rPr>
                <w:rFonts w:asciiTheme="majorHAnsi" w:hAnsiTheme="majorHAnsi" w:cstheme="majorHAnsi"/>
                <w:b/>
                <w:bCs/>
              </w:rPr>
              <w:t xml:space="preserve">La información especifica del contrato para </w:t>
            </w:r>
            <w:r w:rsidR="00105B7F" w:rsidRPr="00105B7F">
              <w:rPr>
                <w:rFonts w:asciiTheme="majorHAnsi" w:hAnsiTheme="majorHAnsi" w:cstheme="majorHAnsi"/>
                <w:b/>
                <w:bCs/>
              </w:rPr>
              <w:t xml:space="preserve">las siguientes Condiciones de Contrato es la siguiente: </w:t>
            </w:r>
          </w:p>
          <w:p w14:paraId="522C11EE" w14:textId="77777777" w:rsidR="00105B7F" w:rsidRDefault="00A317C4" w:rsidP="00105B7F">
            <w:pPr>
              <w:pStyle w:val="CoCHeading1"/>
              <w:spacing w:before="120"/>
              <w:ind w:left="620" w:hanging="620"/>
              <w:rPr>
                <w:rFonts w:asciiTheme="majorHAnsi" w:hAnsiTheme="majorHAnsi" w:cstheme="majorHAnsi"/>
                <w:bCs/>
              </w:rPr>
            </w:pPr>
            <w:r w:rsidRPr="00A317C4">
              <w:rPr>
                <w:rFonts w:asciiTheme="majorHAnsi" w:hAnsiTheme="majorHAnsi" w:cstheme="majorHAnsi"/>
                <w:bCs/>
              </w:rPr>
              <w:t xml:space="preserve">Los Servicios serán prestados en </w:t>
            </w:r>
            <w:r w:rsidRPr="00A317C4">
              <w:rPr>
                <w:rFonts w:asciiTheme="majorHAnsi" w:hAnsiTheme="majorHAnsi" w:cstheme="majorHAnsi"/>
                <w:bCs/>
                <w:i/>
                <w:iCs/>
                <w:highlight w:val="lightGray"/>
              </w:rPr>
              <w:t>[indique el sitio del proyecto]</w:t>
            </w:r>
            <w:r>
              <w:rPr>
                <w:rFonts w:asciiTheme="majorHAnsi" w:hAnsiTheme="majorHAnsi" w:cstheme="majorHAnsi"/>
                <w:bCs/>
              </w:rPr>
              <w:t xml:space="preserve"> </w:t>
            </w:r>
            <w:r w:rsidR="00B706EB">
              <w:rPr>
                <w:rFonts w:asciiTheme="majorHAnsi" w:hAnsiTheme="majorHAnsi" w:cstheme="majorHAnsi"/>
                <w:bCs/>
              </w:rPr>
              <w:t xml:space="preserve">y, en el caso que la ubicación de una actividad en particular </w:t>
            </w:r>
            <w:r w:rsidR="005D0BAE">
              <w:rPr>
                <w:rFonts w:asciiTheme="majorHAnsi" w:hAnsiTheme="majorHAnsi" w:cstheme="majorHAnsi"/>
                <w:bCs/>
              </w:rPr>
              <w:t xml:space="preserve">no se </w:t>
            </w:r>
            <w:r w:rsidR="005D0BAE">
              <w:rPr>
                <w:rFonts w:asciiTheme="majorHAnsi" w:hAnsiTheme="majorHAnsi" w:cstheme="majorHAnsi"/>
                <w:bCs/>
              </w:rPr>
              <w:lastRenderedPageBreak/>
              <w:t xml:space="preserve">haya especificado, se llevara a cabo en la ubicación que el Contratante apruebe. </w:t>
            </w:r>
          </w:p>
          <w:p w14:paraId="3DF37A2D" w14:textId="77777777" w:rsidR="005D0BAE" w:rsidRDefault="005D0BAE"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El Precio del Contrato es </w:t>
            </w:r>
            <w:r w:rsidRPr="005C211E">
              <w:rPr>
                <w:rFonts w:asciiTheme="majorHAnsi" w:hAnsiTheme="majorHAnsi" w:cstheme="majorHAnsi"/>
                <w:bCs/>
                <w:i/>
                <w:iCs/>
                <w:highlight w:val="lightGray"/>
              </w:rPr>
              <w:t xml:space="preserve">[indique </w:t>
            </w:r>
            <w:r w:rsidR="005C211E" w:rsidRPr="005C211E">
              <w:rPr>
                <w:rFonts w:asciiTheme="majorHAnsi" w:hAnsiTheme="majorHAnsi" w:cstheme="majorHAnsi"/>
                <w:bCs/>
                <w:i/>
                <w:iCs/>
                <w:highlight w:val="lightGray"/>
              </w:rPr>
              <w:t>el monto del contrato]</w:t>
            </w:r>
            <w:r w:rsidR="005C211E">
              <w:rPr>
                <w:rFonts w:asciiTheme="majorHAnsi" w:hAnsiTheme="majorHAnsi" w:cstheme="majorHAnsi"/>
                <w:bCs/>
              </w:rPr>
              <w:t>.</w:t>
            </w:r>
          </w:p>
          <w:p w14:paraId="2454E46F" w14:textId="77777777" w:rsidR="005C211E" w:rsidRDefault="004E5FD2" w:rsidP="00105B7F">
            <w:pPr>
              <w:pStyle w:val="CoCHeading1"/>
              <w:spacing w:before="120"/>
              <w:ind w:left="620" w:hanging="620"/>
              <w:rPr>
                <w:rFonts w:asciiTheme="majorHAnsi" w:hAnsiTheme="majorHAnsi" w:cstheme="majorHAnsi"/>
                <w:bCs/>
              </w:rPr>
            </w:pPr>
            <w:r>
              <w:rPr>
                <w:rFonts w:asciiTheme="majorHAnsi" w:hAnsiTheme="majorHAnsi" w:cstheme="majorHAnsi"/>
                <w:bCs/>
              </w:rPr>
              <w:t>L</w:t>
            </w:r>
            <w:r w:rsidR="007A6EAB">
              <w:rPr>
                <w:rFonts w:asciiTheme="majorHAnsi" w:hAnsiTheme="majorHAnsi" w:cstheme="majorHAnsi"/>
                <w:bCs/>
              </w:rPr>
              <w:t xml:space="preserve">a indemnización por </w:t>
            </w:r>
            <w:r>
              <w:rPr>
                <w:rFonts w:asciiTheme="majorHAnsi" w:hAnsiTheme="majorHAnsi" w:cstheme="majorHAnsi"/>
                <w:bCs/>
              </w:rPr>
              <w:t>da</w:t>
            </w:r>
            <w:r w:rsidR="00D775E4">
              <w:rPr>
                <w:rFonts w:asciiTheme="majorHAnsi" w:hAnsiTheme="majorHAnsi" w:cstheme="majorHAnsi"/>
                <w:bCs/>
              </w:rPr>
              <w:t>ñ</w:t>
            </w:r>
            <w:r>
              <w:rPr>
                <w:rFonts w:asciiTheme="majorHAnsi" w:hAnsiTheme="majorHAnsi" w:cstheme="majorHAnsi"/>
                <w:bCs/>
              </w:rPr>
              <w:t xml:space="preserve">os y perjuicios </w:t>
            </w:r>
            <w:r w:rsidR="00315A4C">
              <w:rPr>
                <w:rFonts w:asciiTheme="majorHAnsi" w:hAnsiTheme="majorHAnsi" w:cstheme="majorHAnsi"/>
                <w:bCs/>
              </w:rPr>
              <w:t xml:space="preserve">será de 0.1% diario. El monto máximo </w:t>
            </w:r>
            <w:r w:rsidR="00E90F7B">
              <w:rPr>
                <w:rFonts w:asciiTheme="majorHAnsi" w:hAnsiTheme="majorHAnsi" w:cstheme="majorHAnsi"/>
                <w:bCs/>
              </w:rPr>
              <w:t xml:space="preserve">de la indemnización por daños y perjuicios para la totalidad del contrato será 6% </w:t>
            </w:r>
            <w:r w:rsidR="00977EC2">
              <w:rPr>
                <w:rFonts w:asciiTheme="majorHAnsi" w:hAnsiTheme="majorHAnsi" w:cstheme="majorHAnsi"/>
                <w:bCs/>
              </w:rPr>
              <w:t xml:space="preserve">del Precio Final de Contrato. </w:t>
            </w:r>
          </w:p>
          <w:p w14:paraId="78991521" w14:textId="77777777" w:rsidR="00977EC2" w:rsidRDefault="00977EC2"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El porcentaje </w:t>
            </w:r>
            <w:r w:rsidR="00AB704C">
              <w:rPr>
                <w:rFonts w:asciiTheme="majorHAnsi" w:hAnsiTheme="majorHAnsi" w:cstheme="majorHAnsi"/>
                <w:bCs/>
              </w:rPr>
              <w:t>a ser aplicado al valor de los trabajos no completados es: 5%</w:t>
            </w:r>
          </w:p>
          <w:p w14:paraId="5FD3FA90" w14:textId="77777777" w:rsidR="00AB704C" w:rsidRDefault="00AB704C" w:rsidP="00105B7F">
            <w:pPr>
              <w:pStyle w:val="CoCHeading1"/>
              <w:spacing w:before="120"/>
              <w:ind w:left="620" w:hanging="620"/>
              <w:rPr>
                <w:rFonts w:asciiTheme="majorHAnsi" w:hAnsiTheme="majorHAnsi" w:cstheme="majorHAnsi"/>
                <w:bCs/>
              </w:rPr>
            </w:pPr>
            <w:r>
              <w:rPr>
                <w:rFonts w:asciiTheme="majorHAnsi" w:hAnsiTheme="majorHAnsi" w:cstheme="majorHAnsi"/>
                <w:bCs/>
              </w:rPr>
              <w:t>Los pagos se llevar</w:t>
            </w:r>
            <w:r>
              <w:rPr>
                <w:rFonts w:ascii="Calibri Light" w:hAnsi="Calibri Light" w:cs="Calibri Light"/>
                <w:bCs/>
              </w:rPr>
              <w:t>á</w:t>
            </w:r>
            <w:r>
              <w:rPr>
                <w:rFonts w:asciiTheme="majorHAnsi" w:hAnsiTheme="majorHAnsi" w:cstheme="majorHAnsi"/>
                <w:bCs/>
              </w:rPr>
              <w:t xml:space="preserve">n a cabo </w:t>
            </w:r>
            <w:r w:rsidR="00813B1A">
              <w:rPr>
                <w:rFonts w:asciiTheme="majorHAnsi" w:hAnsiTheme="majorHAnsi" w:cstheme="majorHAnsi"/>
                <w:bCs/>
              </w:rPr>
              <w:t>de acuerdo con el Cronograma de Actividades , sujeto a la certificación por el Contratante,</w:t>
            </w:r>
            <w:r w:rsidR="009F0096">
              <w:rPr>
                <w:rFonts w:asciiTheme="majorHAnsi" w:hAnsiTheme="majorHAnsi" w:cstheme="majorHAnsi"/>
                <w:bCs/>
              </w:rPr>
              <w:t xml:space="preserve"> que los </w:t>
            </w:r>
            <w:r w:rsidR="008873EE">
              <w:rPr>
                <w:rFonts w:asciiTheme="majorHAnsi" w:hAnsiTheme="majorHAnsi" w:cstheme="majorHAnsi"/>
                <w:bCs/>
              </w:rPr>
              <w:t>Servicios fueron prestados de manera satisfactoria.</w:t>
            </w:r>
          </w:p>
          <w:p w14:paraId="79294D33" w14:textId="77777777" w:rsidR="008873EE" w:rsidRDefault="00F8000A"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Si no se aportara la certificación, o si el Contratante </w:t>
            </w:r>
            <w:r w:rsidR="0040182F">
              <w:rPr>
                <w:rFonts w:asciiTheme="majorHAnsi" w:hAnsiTheme="majorHAnsi" w:cstheme="majorHAnsi"/>
                <w:bCs/>
              </w:rPr>
              <w:t xml:space="preserve">rechazara por escrito la meta parcial dentro del mes de cumplida o el mes desde la fecha de recepción de la factura correspondiente, </w:t>
            </w:r>
            <w:r w:rsidR="00ED727D">
              <w:rPr>
                <w:rFonts w:asciiTheme="majorHAnsi" w:hAnsiTheme="majorHAnsi" w:cstheme="majorHAnsi"/>
                <w:bCs/>
              </w:rPr>
              <w:t>se considerar</w:t>
            </w:r>
            <w:r w:rsidR="00ED727D">
              <w:rPr>
                <w:rFonts w:ascii="Calibri Light" w:hAnsi="Calibri Light" w:cs="Calibri Light"/>
                <w:bCs/>
              </w:rPr>
              <w:t>á</w:t>
            </w:r>
            <w:r w:rsidR="00ED727D">
              <w:rPr>
                <w:rFonts w:asciiTheme="majorHAnsi" w:hAnsiTheme="majorHAnsi" w:cstheme="majorHAnsi"/>
                <w:bCs/>
              </w:rPr>
              <w:t xml:space="preserve"> que la certificación se ha presentado y, por ende, el pago por los avances se liberar</w:t>
            </w:r>
            <w:r w:rsidR="00ED727D">
              <w:rPr>
                <w:rFonts w:ascii="Calibri Light" w:hAnsi="Calibri Light" w:cs="Calibri Light"/>
                <w:bCs/>
              </w:rPr>
              <w:t xml:space="preserve">á en esa fecha. </w:t>
            </w:r>
            <w:r w:rsidR="00117A72">
              <w:rPr>
                <w:rFonts w:asciiTheme="majorHAnsi" w:hAnsiTheme="majorHAnsi" w:cstheme="majorHAnsi"/>
                <w:bCs/>
              </w:rPr>
              <w:t xml:space="preserve"> </w:t>
            </w:r>
          </w:p>
          <w:p w14:paraId="2750BBB8" w14:textId="77777777" w:rsidR="00A175B8" w:rsidRDefault="00A175B8" w:rsidP="00105B7F">
            <w:pPr>
              <w:pStyle w:val="CoCHeading1"/>
              <w:spacing w:before="120"/>
              <w:ind w:left="620" w:hanging="620"/>
              <w:rPr>
                <w:rFonts w:asciiTheme="majorHAnsi" w:hAnsiTheme="majorHAnsi" w:cstheme="majorHAnsi"/>
                <w:bCs/>
              </w:rPr>
            </w:pPr>
            <w:r>
              <w:rPr>
                <w:rFonts w:asciiTheme="majorHAnsi" w:hAnsiTheme="majorHAnsi" w:cstheme="majorHAnsi"/>
                <w:bCs/>
              </w:rPr>
              <w:t>El pago se realizar</w:t>
            </w:r>
            <w:r>
              <w:rPr>
                <w:rFonts w:ascii="Calibri Light" w:hAnsi="Calibri Light" w:cs="Calibri Light"/>
                <w:bCs/>
              </w:rPr>
              <w:t>á</w:t>
            </w:r>
            <w:r>
              <w:rPr>
                <w:rFonts w:asciiTheme="majorHAnsi" w:hAnsiTheme="majorHAnsi" w:cstheme="majorHAnsi"/>
                <w:bCs/>
              </w:rPr>
              <w:t xml:space="preserve"> dentro de los 30 </w:t>
            </w:r>
            <w:r w:rsidR="00CC325A">
              <w:rPr>
                <w:rFonts w:asciiTheme="majorHAnsi" w:hAnsiTheme="majorHAnsi" w:cstheme="majorHAnsi"/>
                <w:bCs/>
              </w:rPr>
              <w:t>días</w:t>
            </w:r>
            <w:r>
              <w:rPr>
                <w:rFonts w:asciiTheme="majorHAnsi" w:hAnsiTheme="majorHAnsi" w:cstheme="majorHAnsi"/>
                <w:bCs/>
              </w:rPr>
              <w:t xml:space="preserve"> </w:t>
            </w:r>
            <w:r w:rsidR="00CC325A">
              <w:rPr>
                <w:rFonts w:asciiTheme="majorHAnsi" w:hAnsiTheme="majorHAnsi" w:cstheme="majorHAnsi"/>
                <w:bCs/>
              </w:rPr>
              <w:t xml:space="preserve">de recibida la factura y los documentos relevantes. </w:t>
            </w:r>
          </w:p>
          <w:p w14:paraId="1C343905" w14:textId="77777777" w:rsidR="00CC325A" w:rsidRDefault="00CC325A" w:rsidP="00105B7F">
            <w:pPr>
              <w:pStyle w:val="CoCHeading1"/>
              <w:spacing w:before="120"/>
              <w:ind w:left="620" w:hanging="620"/>
              <w:rPr>
                <w:rFonts w:asciiTheme="majorHAnsi" w:hAnsiTheme="majorHAnsi" w:cstheme="majorHAnsi"/>
                <w:bCs/>
              </w:rPr>
            </w:pPr>
            <w:r>
              <w:rPr>
                <w:rFonts w:asciiTheme="majorHAnsi" w:hAnsiTheme="majorHAnsi" w:cstheme="majorHAnsi"/>
                <w:bCs/>
              </w:rPr>
              <w:t xml:space="preserve">La tasa de internes </w:t>
            </w:r>
            <w:r w:rsidR="006E1D69">
              <w:rPr>
                <w:rFonts w:asciiTheme="majorHAnsi" w:hAnsiTheme="majorHAnsi" w:cstheme="majorHAnsi"/>
                <w:bCs/>
              </w:rPr>
              <w:t xml:space="preserve">es a </w:t>
            </w:r>
            <w:r w:rsidR="006E1D69" w:rsidRPr="006E1D69">
              <w:rPr>
                <w:rFonts w:asciiTheme="majorHAnsi" w:hAnsiTheme="majorHAnsi" w:cstheme="majorHAnsi"/>
                <w:bCs/>
                <w:i/>
                <w:iCs/>
              </w:rPr>
              <w:t>pro rata</w:t>
            </w:r>
            <w:r w:rsidR="006E1D69">
              <w:rPr>
                <w:rFonts w:asciiTheme="majorHAnsi" w:hAnsiTheme="majorHAnsi" w:cstheme="majorHAnsi"/>
                <w:bCs/>
              </w:rPr>
              <w:t xml:space="preserve"> de la tasa de </w:t>
            </w:r>
            <w:r w:rsidR="00C17317">
              <w:rPr>
                <w:rFonts w:asciiTheme="majorHAnsi" w:hAnsiTheme="majorHAnsi" w:cstheme="majorHAnsi"/>
                <w:bCs/>
              </w:rPr>
              <w:t>inflación</w:t>
            </w:r>
            <w:r w:rsidR="006E1D69">
              <w:rPr>
                <w:rFonts w:asciiTheme="majorHAnsi" w:hAnsiTheme="majorHAnsi" w:cstheme="majorHAnsi"/>
                <w:bCs/>
              </w:rPr>
              <w:t xml:space="preserve">. </w:t>
            </w:r>
          </w:p>
          <w:p w14:paraId="1048B502" w14:textId="0AD9BEB6" w:rsidR="00684902" w:rsidRPr="00684902" w:rsidRDefault="00E454F8" w:rsidP="00BA3961">
            <w:pPr>
              <w:pStyle w:val="CoCHeading1"/>
              <w:spacing w:before="120"/>
              <w:ind w:left="620" w:hanging="620"/>
              <w:rPr>
                <w:rFonts w:asciiTheme="majorHAnsi" w:hAnsiTheme="majorHAnsi" w:cstheme="majorHAnsi"/>
                <w:bCs/>
              </w:rPr>
            </w:pPr>
            <w:r>
              <w:rPr>
                <w:rFonts w:asciiTheme="majorHAnsi" w:hAnsiTheme="majorHAnsi" w:cstheme="majorHAnsi"/>
                <w:bCs/>
              </w:rPr>
              <w:t>El Periodo de Responsabilidad por Defectos</w:t>
            </w:r>
            <w:r w:rsidR="00684902">
              <w:rPr>
                <w:rFonts w:asciiTheme="majorHAnsi" w:hAnsiTheme="majorHAnsi" w:cstheme="majorHAnsi"/>
                <w:bCs/>
              </w:rPr>
              <w:t xml:space="preserve"> será aquel establecido en la ley del País del Contratante. </w:t>
            </w:r>
          </w:p>
        </w:tc>
      </w:tr>
      <w:tr w:rsidR="009B00C0" w:rsidRPr="00CE08D8" w14:paraId="73846FB9" w14:textId="77777777" w:rsidTr="00B33B16">
        <w:tc>
          <w:tcPr>
            <w:tcW w:w="2515" w:type="dxa"/>
          </w:tcPr>
          <w:p w14:paraId="62E7B30F" w14:textId="77777777" w:rsidR="009B00C0" w:rsidRPr="003B4340" w:rsidRDefault="009B00C0" w:rsidP="009B00C0">
            <w:pPr>
              <w:pStyle w:val="COCgcc"/>
              <w:numPr>
                <w:ilvl w:val="0"/>
                <w:numId w:val="0"/>
              </w:numPr>
              <w:spacing w:before="120"/>
              <w:ind w:left="330"/>
              <w:rPr>
                <w:rFonts w:asciiTheme="majorHAnsi" w:hAnsiTheme="majorHAnsi" w:cstheme="majorHAnsi"/>
              </w:rPr>
            </w:pPr>
          </w:p>
        </w:tc>
        <w:tc>
          <w:tcPr>
            <w:tcW w:w="7020" w:type="dxa"/>
          </w:tcPr>
          <w:p w14:paraId="6DCD2EAC" w14:textId="7953A929" w:rsidR="009B00C0" w:rsidRPr="009B00C0" w:rsidRDefault="009B00C0" w:rsidP="00BA3961">
            <w:pPr>
              <w:pStyle w:val="CoCHeading1"/>
              <w:numPr>
                <w:ilvl w:val="0"/>
                <w:numId w:val="31"/>
              </w:numPr>
              <w:spacing w:before="120"/>
              <w:rPr>
                <w:rFonts w:asciiTheme="majorHAnsi" w:hAnsiTheme="majorHAnsi" w:cstheme="majorHAnsi"/>
                <w:b/>
                <w:bCs/>
              </w:rPr>
            </w:pPr>
            <w:r w:rsidRPr="009B00C0">
              <w:rPr>
                <w:rFonts w:asciiTheme="majorHAnsi" w:hAnsiTheme="majorHAnsi" w:cstheme="majorHAnsi"/>
                <w:b/>
                <w:bCs/>
              </w:rPr>
              <w:t>Inicio, Cumplimiento, Modificación y Rescisión del Contrato</w:t>
            </w:r>
          </w:p>
        </w:tc>
      </w:tr>
      <w:tr w:rsidR="009B00C0" w:rsidRPr="00CE08D8" w14:paraId="2F934CCA" w14:textId="77777777" w:rsidTr="00B33B16">
        <w:tc>
          <w:tcPr>
            <w:tcW w:w="2515" w:type="dxa"/>
          </w:tcPr>
          <w:p w14:paraId="52914BD5" w14:textId="382A882B" w:rsidR="009B00C0" w:rsidRPr="003B4340" w:rsidRDefault="005704D7" w:rsidP="00B33B16">
            <w:pPr>
              <w:pStyle w:val="COCgcc"/>
              <w:spacing w:before="120"/>
              <w:rPr>
                <w:rFonts w:asciiTheme="majorHAnsi" w:hAnsiTheme="majorHAnsi" w:cstheme="majorHAnsi"/>
              </w:rPr>
            </w:pPr>
            <w:r>
              <w:rPr>
                <w:rFonts w:asciiTheme="majorHAnsi" w:hAnsiTheme="majorHAnsi" w:cstheme="majorHAnsi"/>
              </w:rPr>
              <w:t>Comienzo de la Prestación de los Servicios</w:t>
            </w:r>
          </w:p>
        </w:tc>
        <w:tc>
          <w:tcPr>
            <w:tcW w:w="7020" w:type="dxa"/>
          </w:tcPr>
          <w:p w14:paraId="2B171527" w14:textId="5E07E429" w:rsidR="009B00C0" w:rsidRPr="003B4340" w:rsidRDefault="005704D7" w:rsidP="003B4340">
            <w:pPr>
              <w:pStyle w:val="CoCHeading1"/>
              <w:spacing w:before="120"/>
              <w:ind w:left="620" w:hanging="620"/>
              <w:rPr>
                <w:rFonts w:asciiTheme="majorHAnsi" w:hAnsiTheme="majorHAnsi" w:cstheme="majorHAnsi"/>
              </w:rPr>
            </w:pPr>
            <w:r w:rsidRPr="00FC427D">
              <w:rPr>
                <w:rFonts w:asciiTheme="majorHAnsi" w:hAnsiTheme="majorHAnsi" w:cstheme="majorHAnsi"/>
                <w:b/>
                <w:bCs/>
              </w:rPr>
              <w:t>Programa</w:t>
            </w:r>
            <w:r>
              <w:rPr>
                <w:rFonts w:asciiTheme="majorHAnsi" w:hAnsiTheme="majorHAnsi" w:cstheme="majorHAnsi"/>
              </w:rPr>
              <w:t>:</w:t>
            </w:r>
            <w:r w:rsidR="00FC427D">
              <w:rPr>
                <w:rFonts w:asciiTheme="majorHAnsi" w:hAnsiTheme="majorHAnsi" w:cstheme="majorHAnsi"/>
              </w:rPr>
              <w:t xml:space="preserve"> </w:t>
            </w:r>
            <w:r w:rsidR="00FC427D" w:rsidRPr="00FC427D">
              <w:rPr>
                <w:rFonts w:asciiTheme="majorHAnsi" w:hAnsiTheme="majorHAnsi" w:cstheme="majorHAnsi"/>
              </w:rPr>
              <w:t xml:space="preserve">Antes de dar comienzo a los </w:t>
            </w:r>
            <w:r w:rsidR="00FC427D">
              <w:rPr>
                <w:rFonts w:asciiTheme="majorHAnsi" w:hAnsiTheme="majorHAnsi" w:cstheme="majorHAnsi"/>
              </w:rPr>
              <w:t>S</w:t>
            </w:r>
            <w:r w:rsidR="00FC427D" w:rsidRPr="00FC427D">
              <w:rPr>
                <w:rFonts w:asciiTheme="majorHAnsi" w:hAnsiTheme="majorHAnsi" w:cstheme="majorHAnsi"/>
              </w:rPr>
              <w:t>ervicios, el Proveedor del Servicio deberá enviar al Contratante, para su aprobación, un Programa con los métodos generales, mecanismos, orden y cronograma de todas las actividades. Esa presentación al Contratante deberá incluir todo plan de gestión ambiental y social para gestionar los riesgos e impactos ambientales y sociales</w:t>
            </w:r>
            <w:r w:rsidR="004E7002">
              <w:rPr>
                <w:rFonts w:asciiTheme="majorHAnsi" w:hAnsiTheme="majorHAnsi" w:cstheme="majorHAnsi"/>
              </w:rPr>
              <w:t>.</w:t>
            </w:r>
          </w:p>
        </w:tc>
      </w:tr>
      <w:tr w:rsidR="00B5456C" w:rsidRPr="00CE08D8" w14:paraId="3D00B9FF" w14:textId="77777777" w:rsidTr="00B33B16">
        <w:tc>
          <w:tcPr>
            <w:tcW w:w="2515" w:type="dxa"/>
          </w:tcPr>
          <w:p w14:paraId="3239D335" w14:textId="5FB60468" w:rsidR="00B5456C" w:rsidRPr="003B4340" w:rsidRDefault="00C10440" w:rsidP="00B33B16">
            <w:pPr>
              <w:pStyle w:val="COCgcc"/>
              <w:spacing w:before="120"/>
              <w:rPr>
                <w:rFonts w:asciiTheme="majorHAnsi" w:hAnsiTheme="majorHAnsi" w:cstheme="majorHAnsi"/>
              </w:rPr>
            </w:pPr>
            <w:r>
              <w:rPr>
                <w:rFonts w:asciiTheme="majorHAnsi" w:hAnsiTheme="majorHAnsi" w:cstheme="majorHAnsi"/>
              </w:rPr>
              <w:t xml:space="preserve">Fecha de </w:t>
            </w:r>
            <w:r w:rsidR="00217C2F">
              <w:rPr>
                <w:rFonts w:asciiTheme="majorHAnsi" w:hAnsiTheme="majorHAnsi" w:cstheme="majorHAnsi"/>
              </w:rPr>
              <w:t>Finalización</w:t>
            </w:r>
            <w:r>
              <w:rPr>
                <w:rFonts w:asciiTheme="majorHAnsi" w:hAnsiTheme="majorHAnsi" w:cstheme="majorHAnsi"/>
              </w:rPr>
              <w:t xml:space="preserve"> </w:t>
            </w:r>
            <w:r w:rsidR="00FA1C8E">
              <w:rPr>
                <w:rFonts w:asciiTheme="majorHAnsi" w:hAnsiTheme="majorHAnsi" w:cstheme="majorHAnsi"/>
              </w:rPr>
              <w:t>Prevista</w:t>
            </w:r>
          </w:p>
        </w:tc>
        <w:tc>
          <w:tcPr>
            <w:tcW w:w="7020" w:type="dxa"/>
          </w:tcPr>
          <w:p w14:paraId="26C3B4ED" w14:textId="69208C43" w:rsidR="00B5456C" w:rsidRPr="003B4340" w:rsidRDefault="005D026F" w:rsidP="003B4340">
            <w:pPr>
              <w:pStyle w:val="CoCHeading1"/>
              <w:spacing w:before="120"/>
              <w:ind w:left="620" w:hanging="620"/>
              <w:rPr>
                <w:rFonts w:asciiTheme="majorHAnsi" w:hAnsiTheme="majorHAnsi" w:cstheme="majorHAnsi"/>
                <w:b/>
              </w:rPr>
            </w:pPr>
            <w:r>
              <w:rPr>
                <w:rFonts w:asciiTheme="majorHAnsi" w:hAnsiTheme="majorHAnsi" w:cstheme="majorHAnsi"/>
              </w:rPr>
              <w:t>A menos que el Contrato se rescinda con anterioridad en virtud de la Clausula 6, e</w:t>
            </w:r>
            <w:r w:rsidR="00173F06">
              <w:rPr>
                <w:rFonts w:asciiTheme="majorHAnsi" w:hAnsiTheme="majorHAnsi" w:cstheme="majorHAnsi"/>
              </w:rPr>
              <w:t>l</w:t>
            </w:r>
            <w:r>
              <w:rPr>
                <w:rFonts w:asciiTheme="majorHAnsi" w:hAnsiTheme="majorHAnsi" w:cstheme="majorHAnsi"/>
              </w:rPr>
              <w:t xml:space="preserve"> Proveedor del Servicio </w:t>
            </w:r>
            <w:r w:rsidR="00173F06">
              <w:rPr>
                <w:rFonts w:asciiTheme="majorHAnsi" w:hAnsiTheme="majorHAnsi" w:cstheme="majorHAnsi"/>
              </w:rPr>
              <w:t>deberá completar las actividades a más tardar en la fecha de finalización prevista, tal y como se especifica en las CC 2.6. S</w:t>
            </w:r>
            <w:r w:rsidR="004043DE">
              <w:rPr>
                <w:rFonts w:asciiTheme="majorHAnsi" w:hAnsiTheme="majorHAnsi" w:cstheme="majorHAnsi"/>
              </w:rPr>
              <w:t xml:space="preserve">i no completa las actividades para dicha fecha, será responsable de pagar una indemnización por daños y perjuicios, de acuerdo con la Clausula 10.1. </w:t>
            </w:r>
            <w:r w:rsidR="00217C2F">
              <w:rPr>
                <w:rFonts w:asciiTheme="majorHAnsi" w:hAnsiTheme="majorHAnsi" w:cstheme="majorHAnsi"/>
              </w:rPr>
              <w:t xml:space="preserve">En este caso, la fecha de finalización será la fecha de culminación de todas las actividades. </w:t>
            </w:r>
          </w:p>
        </w:tc>
      </w:tr>
      <w:tr w:rsidR="00217C2F" w:rsidRPr="00CE08D8" w14:paraId="1D7E8236" w14:textId="77777777" w:rsidTr="00B33B16">
        <w:tc>
          <w:tcPr>
            <w:tcW w:w="2515" w:type="dxa"/>
          </w:tcPr>
          <w:p w14:paraId="5BD9A68B" w14:textId="538B96E8" w:rsidR="00217C2F" w:rsidRPr="003B4340" w:rsidRDefault="004524C2" w:rsidP="00B33B16">
            <w:pPr>
              <w:pStyle w:val="COCgcc"/>
              <w:spacing w:before="120"/>
              <w:rPr>
                <w:rFonts w:asciiTheme="majorHAnsi" w:hAnsiTheme="majorHAnsi" w:cstheme="majorHAnsi"/>
              </w:rPr>
            </w:pPr>
            <w:r>
              <w:rPr>
                <w:rFonts w:asciiTheme="majorHAnsi" w:hAnsiTheme="majorHAnsi" w:cstheme="majorHAnsi"/>
              </w:rPr>
              <w:lastRenderedPageBreak/>
              <w:t>Modificación</w:t>
            </w:r>
          </w:p>
        </w:tc>
        <w:tc>
          <w:tcPr>
            <w:tcW w:w="7020" w:type="dxa"/>
          </w:tcPr>
          <w:p w14:paraId="47D6FB96" w14:textId="3E13F59B" w:rsidR="00217C2F" w:rsidRPr="003B4340" w:rsidRDefault="007D0E67" w:rsidP="00B33B16">
            <w:pPr>
              <w:pStyle w:val="CoCHeading1"/>
              <w:spacing w:before="120"/>
              <w:ind w:left="620" w:hanging="620"/>
              <w:rPr>
                <w:rFonts w:asciiTheme="majorHAnsi" w:hAnsiTheme="majorHAnsi" w:cstheme="majorHAnsi"/>
              </w:rPr>
            </w:pPr>
            <w:r>
              <w:rPr>
                <w:rFonts w:asciiTheme="majorHAnsi" w:hAnsiTheme="majorHAnsi" w:cstheme="majorHAnsi"/>
              </w:rPr>
              <w:t>Los términos y condiciones de este Contrato, incluido el alcance de los servicios o el precio del Contrato</w:t>
            </w:r>
            <w:r w:rsidR="00785E96">
              <w:rPr>
                <w:rFonts w:asciiTheme="majorHAnsi" w:hAnsiTheme="majorHAnsi" w:cstheme="majorHAnsi"/>
              </w:rPr>
              <w:t>, solo podrán modificarse mediante un ac</w:t>
            </w:r>
            <w:r w:rsidR="004524C2">
              <w:rPr>
                <w:rFonts w:asciiTheme="majorHAnsi" w:hAnsiTheme="majorHAnsi" w:cstheme="majorHAnsi"/>
              </w:rPr>
              <w:t>uer</w:t>
            </w:r>
            <w:r w:rsidR="00785E96">
              <w:rPr>
                <w:rFonts w:asciiTheme="majorHAnsi" w:hAnsiTheme="majorHAnsi" w:cstheme="majorHAnsi"/>
              </w:rPr>
              <w:t>do escrito entre las Partes</w:t>
            </w:r>
            <w:r w:rsidR="004524C2">
              <w:rPr>
                <w:rFonts w:asciiTheme="majorHAnsi" w:hAnsiTheme="majorHAnsi" w:cstheme="majorHAnsi"/>
              </w:rPr>
              <w:t xml:space="preserve">. </w:t>
            </w:r>
          </w:p>
        </w:tc>
      </w:tr>
      <w:tr w:rsidR="004524C2" w:rsidRPr="008363B3" w14:paraId="10CFF4C7" w14:textId="77777777" w:rsidTr="00B33B16">
        <w:tc>
          <w:tcPr>
            <w:tcW w:w="2515" w:type="dxa"/>
          </w:tcPr>
          <w:p w14:paraId="725BFB21" w14:textId="3A61F294" w:rsidR="004524C2" w:rsidRPr="003B4340" w:rsidRDefault="00A36C09" w:rsidP="00B33B16">
            <w:pPr>
              <w:pStyle w:val="COCgcc"/>
              <w:spacing w:before="120"/>
              <w:rPr>
                <w:rFonts w:asciiTheme="majorHAnsi" w:hAnsiTheme="majorHAnsi" w:cstheme="majorHAnsi"/>
              </w:rPr>
            </w:pPr>
            <w:r>
              <w:rPr>
                <w:rFonts w:asciiTheme="majorHAnsi" w:hAnsiTheme="majorHAnsi" w:cstheme="majorHAnsi"/>
              </w:rPr>
              <w:t>Terminación</w:t>
            </w:r>
          </w:p>
        </w:tc>
        <w:tc>
          <w:tcPr>
            <w:tcW w:w="7020" w:type="dxa"/>
          </w:tcPr>
          <w:p w14:paraId="4DBE18F3" w14:textId="77777777" w:rsidR="004524C2" w:rsidRPr="003B4340" w:rsidRDefault="004524C2" w:rsidP="004524C2">
            <w:pPr>
              <w:pStyle w:val="CoCHeading1"/>
              <w:numPr>
                <w:ilvl w:val="0"/>
                <w:numId w:val="0"/>
              </w:numPr>
              <w:spacing w:before="120"/>
              <w:ind w:left="620"/>
              <w:rPr>
                <w:rFonts w:asciiTheme="majorHAnsi" w:hAnsiTheme="majorHAnsi" w:cstheme="majorHAnsi"/>
              </w:rPr>
            </w:pPr>
          </w:p>
        </w:tc>
      </w:tr>
      <w:tr w:rsidR="004524C2" w:rsidRPr="00CE08D8" w14:paraId="3C2984E3" w14:textId="77777777" w:rsidTr="00B33B16">
        <w:tc>
          <w:tcPr>
            <w:tcW w:w="2515" w:type="dxa"/>
          </w:tcPr>
          <w:p w14:paraId="57E09D29" w14:textId="56E65C33" w:rsidR="004524C2" w:rsidRPr="00A36C09" w:rsidRDefault="004524C2" w:rsidP="00871D77">
            <w:pPr>
              <w:pStyle w:val="CoCHeading1"/>
              <w:spacing w:before="120"/>
              <w:ind w:left="620" w:hanging="620"/>
              <w:jc w:val="left"/>
              <w:rPr>
                <w:rFonts w:asciiTheme="majorHAnsi" w:hAnsiTheme="majorHAnsi" w:cstheme="majorHAnsi"/>
                <w:b/>
                <w:bCs/>
              </w:rPr>
            </w:pPr>
            <w:r w:rsidRPr="00A36C09">
              <w:rPr>
                <w:rFonts w:asciiTheme="majorHAnsi" w:hAnsiTheme="majorHAnsi" w:cstheme="majorHAnsi"/>
                <w:b/>
                <w:bCs/>
              </w:rPr>
              <w:t xml:space="preserve">Por </w:t>
            </w:r>
            <w:r w:rsidR="00DC6758">
              <w:rPr>
                <w:rFonts w:asciiTheme="majorHAnsi" w:hAnsiTheme="majorHAnsi" w:cstheme="majorHAnsi"/>
                <w:b/>
                <w:bCs/>
              </w:rPr>
              <w:t>voluntad d</w:t>
            </w:r>
            <w:r w:rsidRPr="00A36C09">
              <w:rPr>
                <w:rFonts w:asciiTheme="majorHAnsi" w:hAnsiTheme="majorHAnsi" w:cstheme="majorHAnsi"/>
                <w:b/>
                <w:bCs/>
              </w:rPr>
              <w:t xml:space="preserve">el </w:t>
            </w:r>
            <w:r w:rsidR="00871D77">
              <w:rPr>
                <w:rFonts w:asciiTheme="majorHAnsi" w:hAnsiTheme="majorHAnsi" w:cstheme="majorHAnsi"/>
                <w:b/>
                <w:bCs/>
              </w:rPr>
              <w:t>Contratante</w:t>
            </w:r>
          </w:p>
        </w:tc>
        <w:tc>
          <w:tcPr>
            <w:tcW w:w="7020" w:type="dxa"/>
          </w:tcPr>
          <w:p w14:paraId="0B157F93" w14:textId="77777777" w:rsidR="004524C2" w:rsidRDefault="00871D77" w:rsidP="004524C2">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Contratante podrá rescindir </w:t>
            </w:r>
            <w:r w:rsidR="00CC7BD5">
              <w:rPr>
                <w:rFonts w:asciiTheme="majorHAnsi" w:hAnsiTheme="majorHAnsi" w:cstheme="majorHAnsi"/>
              </w:rPr>
              <w:t>este</w:t>
            </w:r>
            <w:r>
              <w:rPr>
                <w:rFonts w:asciiTheme="majorHAnsi" w:hAnsiTheme="majorHAnsi" w:cstheme="majorHAnsi"/>
              </w:rPr>
              <w:t xml:space="preserve"> Contrato mediante una </w:t>
            </w:r>
            <w:r w:rsidR="00CC7BD5">
              <w:rPr>
                <w:rFonts w:asciiTheme="majorHAnsi" w:hAnsiTheme="majorHAnsi" w:cstheme="majorHAnsi"/>
              </w:rPr>
              <w:t xml:space="preserve">notificación por escrito al Proveedor del Servicio con no menos de treinta (30) días corridos de anticipación, en caso de que suceda cualquiera de los evento especificados en los párrafos (a) a (d) de esta </w:t>
            </w:r>
            <w:r w:rsidR="009B293E">
              <w:rPr>
                <w:rFonts w:asciiTheme="majorHAnsi" w:hAnsiTheme="majorHAnsi" w:cstheme="majorHAnsi"/>
              </w:rPr>
              <w:t>C</w:t>
            </w:r>
            <w:r w:rsidR="00CC7BD5">
              <w:rPr>
                <w:rFonts w:asciiTheme="majorHAnsi" w:hAnsiTheme="majorHAnsi" w:cstheme="majorHAnsi"/>
              </w:rPr>
              <w:t>láusula</w:t>
            </w:r>
            <w:r w:rsidR="009B293E">
              <w:rPr>
                <w:rFonts w:asciiTheme="majorHAnsi" w:hAnsiTheme="majorHAnsi" w:cstheme="majorHAnsi"/>
              </w:rPr>
              <w:t xml:space="preserve"> 6.1</w:t>
            </w:r>
            <w:r w:rsidR="00CC7BD5">
              <w:rPr>
                <w:rFonts w:asciiTheme="majorHAnsi" w:hAnsiTheme="majorHAnsi" w:cstheme="majorHAnsi"/>
              </w:rPr>
              <w:t xml:space="preserve">: </w:t>
            </w:r>
          </w:p>
          <w:p w14:paraId="52CBD350" w14:textId="77777777" w:rsidR="00F72420" w:rsidRDefault="00F72420" w:rsidP="00BA3961">
            <w:pPr>
              <w:pStyle w:val="CoCHeading1"/>
              <w:numPr>
                <w:ilvl w:val="0"/>
                <w:numId w:val="32"/>
              </w:numPr>
              <w:spacing w:before="120"/>
              <w:ind w:left="341"/>
              <w:rPr>
                <w:rFonts w:asciiTheme="majorHAnsi" w:hAnsiTheme="majorHAnsi" w:cstheme="majorHAnsi"/>
              </w:rPr>
            </w:pPr>
            <w:r>
              <w:rPr>
                <w:rFonts w:asciiTheme="majorHAnsi" w:hAnsiTheme="majorHAnsi" w:cstheme="majorHAnsi"/>
              </w:rPr>
              <w:t>Si el Proveedor del Servicio no subsana un incumplimiento de sus obligaciones en virtud del Contrato dentro de los treinta (30) días siguientes a la notificación o cualquier periodo mayor que el Contratante puede haber aprobado posteriormente por escrito:</w:t>
            </w:r>
          </w:p>
          <w:p w14:paraId="707684A4" w14:textId="77777777" w:rsidR="00F72420" w:rsidRDefault="00F72420" w:rsidP="00BA3961">
            <w:pPr>
              <w:pStyle w:val="CoCHeading1"/>
              <w:numPr>
                <w:ilvl w:val="0"/>
                <w:numId w:val="32"/>
              </w:numPr>
              <w:spacing w:before="120"/>
              <w:ind w:left="341"/>
              <w:rPr>
                <w:rFonts w:asciiTheme="majorHAnsi" w:hAnsiTheme="majorHAnsi" w:cstheme="majorHAnsi"/>
              </w:rPr>
            </w:pPr>
            <w:r w:rsidRPr="00A67B7D">
              <w:rPr>
                <w:rFonts w:asciiTheme="majorHAnsi" w:hAnsiTheme="majorHAnsi" w:cstheme="majorHAnsi"/>
              </w:rPr>
              <w:t>si el Proveedor del Servicio se vuelve insolvente o queda en bancarrota</w:t>
            </w:r>
            <w:r>
              <w:rPr>
                <w:rFonts w:asciiTheme="majorHAnsi" w:hAnsiTheme="majorHAnsi" w:cstheme="majorHAnsi"/>
              </w:rPr>
              <w:t>;</w:t>
            </w:r>
          </w:p>
          <w:p w14:paraId="0DCB8CF4" w14:textId="77777777" w:rsidR="00F72420" w:rsidRDefault="00F72420" w:rsidP="00BA3961">
            <w:pPr>
              <w:pStyle w:val="CoCHeading1"/>
              <w:numPr>
                <w:ilvl w:val="0"/>
                <w:numId w:val="32"/>
              </w:numPr>
              <w:spacing w:before="120"/>
              <w:ind w:left="341"/>
              <w:rPr>
                <w:rFonts w:asciiTheme="majorHAnsi" w:hAnsiTheme="majorHAnsi" w:cstheme="majorHAnsi"/>
              </w:rPr>
            </w:pPr>
            <w:r w:rsidRPr="00F215CF">
              <w:rPr>
                <w:rFonts w:asciiTheme="majorHAnsi" w:hAnsiTheme="majorHAnsi" w:cstheme="majorHAnsi"/>
              </w:rPr>
              <w:t>si el Proveedor del Servicio, como consecuencia de un evento de fuerza mayor, no puede prestar una parte importante de los servicios durante un período de no menos de sesenta (60) días</w:t>
            </w:r>
            <w:r>
              <w:rPr>
                <w:rFonts w:asciiTheme="majorHAnsi" w:hAnsiTheme="majorHAnsi" w:cstheme="majorHAnsi"/>
              </w:rPr>
              <w:t>;</w:t>
            </w:r>
          </w:p>
          <w:p w14:paraId="5EFA1CA3" w14:textId="54EB2C67" w:rsidR="00F72420" w:rsidRPr="003B4340" w:rsidRDefault="00F72420" w:rsidP="00BA3961">
            <w:pPr>
              <w:pStyle w:val="CoCHeading1"/>
              <w:numPr>
                <w:ilvl w:val="0"/>
                <w:numId w:val="32"/>
              </w:numPr>
              <w:spacing w:before="120"/>
              <w:ind w:left="341"/>
              <w:rPr>
                <w:rFonts w:asciiTheme="majorHAnsi" w:hAnsiTheme="majorHAnsi" w:cstheme="majorHAnsi"/>
              </w:rPr>
            </w:pPr>
            <w:r w:rsidRPr="00DC6758">
              <w:rPr>
                <w:rFonts w:asciiTheme="majorHAnsi" w:hAnsiTheme="majorHAnsi" w:cstheme="majorHAnsi"/>
              </w:rPr>
              <w:t>Si, a juicio del Contratante, el Proveedor del Servicio ha participado, durante el proceso de licitación o de ejecución del Contrato, en actos de fraude y corrupción, según se define en el párrafo 2.2 (a) del Apéndice A de las CGC</w:t>
            </w:r>
            <w:r>
              <w:rPr>
                <w:rFonts w:asciiTheme="majorHAnsi" w:hAnsiTheme="majorHAnsi" w:cstheme="majorHAnsi"/>
              </w:rPr>
              <w:t>.</w:t>
            </w:r>
          </w:p>
        </w:tc>
      </w:tr>
      <w:tr w:rsidR="004524C2" w:rsidRPr="00CE08D8" w14:paraId="310E919F" w14:textId="77777777" w:rsidTr="00B33B16">
        <w:tc>
          <w:tcPr>
            <w:tcW w:w="2515" w:type="dxa"/>
          </w:tcPr>
          <w:p w14:paraId="09241597" w14:textId="7F3971E5" w:rsidR="004524C2" w:rsidRPr="00DC6758" w:rsidRDefault="00DC6758" w:rsidP="00DC6758">
            <w:pPr>
              <w:pStyle w:val="CoCHeading1"/>
              <w:spacing w:before="120"/>
              <w:ind w:left="620" w:hanging="620"/>
              <w:jc w:val="left"/>
              <w:rPr>
                <w:rFonts w:asciiTheme="majorHAnsi" w:hAnsiTheme="majorHAnsi" w:cstheme="majorHAnsi"/>
                <w:b/>
                <w:bCs/>
              </w:rPr>
            </w:pPr>
            <w:r w:rsidRPr="00DC6758">
              <w:rPr>
                <w:rFonts w:asciiTheme="majorHAnsi" w:hAnsiTheme="majorHAnsi" w:cstheme="majorHAnsi"/>
                <w:b/>
                <w:bCs/>
              </w:rPr>
              <w:t xml:space="preserve">Por </w:t>
            </w:r>
            <w:r>
              <w:rPr>
                <w:rFonts w:asciiTheme="majorHAnsi" w:hAnsiTheme="majorHAnsi" w:cstheme="majorHAnsi"/>
                <w:b/>
                <w:bCs/>
              </w:rPr>
              <w:t>voluntad d</w:t>
            </w:r>
            <w:r w:rsidRPr="00DC6758">
              <w:rPr>
                <w:rFonts w:asciiTheme="majorHAnsi" w:hAnsiTheme="majorHAnsi" w:cstheme="majorHAnsi"/>
                <w:b/>
                <w:bCs/>
              </w:rPr>
              <w:t>el Proveedor del Servicio</w:t>
            </w:r>
          </w:p>
        </w:tc>
        <w:tc>
          <w:tcPr>
            <w:tcW w:w="7020" w:type="dxa"/>
          </w:tcPr>
          <w:p w14:paraId="3E800820" w14:textId="77777777" w:rsidR="004524C2" w:rsidRDefault="00F72420" w:rsidP="00F72420">
            <w:pPr>
              <w:pStyle w:val="CoCHeading1"/>
              <w:numPr>
                <w:ilvl w:val="0"/>
                <w:numId w:val="0"/>
              </w:numPr>
              <w:spacing w:before="120"/>
              <w:rPr>
                <w:rFonts w:asciiTheme="majorHAnsi" w:hAnsiTheme="majorHAnsi" w:cstheme="majorHAnsi"/>
              </w:rPr>
            </w:pPr>
            <w:r>
              <w:rPr>
                <w:rFonts w:asciiTheme="majorHAnsi" w:hAnsiTheme="majorHAnsi" w:cstheme="majorHAnsi"/>
              </w:rPr>
              <w:t>El Proveedor del Servicio podrá rescindir este Contrato mediante una notificación por escrito al Contratante con nos menos de treinta (30) días corridos de anticipación, en caso de que suceda alguno de los eventos especificados en los párrafos (a) y (b) de esta Clausula 6.2:</w:t>
            </w:r>
          </w:p>
          <w:p w14:paraId="2170CBAF" w14:textId="77777777" w:rsidR="00E858DE" w:rsidRDefault="009700DD" w:rsidP="00BA3961">
            <w:pPr>
              <w:pStyle w:val="CoCHeading1"/>
              <w:numPr>
                <w:ilvl w:val="0"/>
                <w:numId w:val="33"/>
              </w:numPr>
              <w:spacing w:before="120"/>
              <w:ind w:left="341"/>
              <w:rPr>
                <w:rFonts w:asciiTheme="majorHAnsi" w:hAnsiTheme="majorHAnsi" w:cstheme="majorHAnsi"/>
              </w:rPr>
            </w:pPr>
            <w:r w:rsidRPr="009700DD">
              <w:rPr>
                <w:rFonts w:asciiTheme="majorHAnsi" w:hAnsiTheme="majorHAnsi" w:cstheme="majorHAnsi"/>
              </w:rPr>
              <w:t>si el Contratante no pagara una suma adeudada al Proveedor del Servicio en virtud de este Contrato, y dicha suma no es objeto de controversia conforme a la Cláusula 7, dentro de los cuarenta y cinco (45) días de haber recibido la notificación escrita del Proveedor del Servicio con respecto de la mora en el pago</w:t>
            </w:r>
            <w:r w:rsidR="00561946">
              <w:rPr>
                <w:rFonts w:asciiTheme="majorHAnsi" w:hAnsiTheme="majorHAnsi" w:cstheme="majorHAnsi"/>
              </w:rPr>
              <w:t>; o</w:t>
            </w:r>
          </w:p>
          <w:p w14:paraId="485CF422" w14:textId="20FA8BCA" w:rsidR="00561946" w:rsidRPr="003B4340" w:rsidRDefault="00B66E0A" w:rsidP="00BA3961">
            <w:pPr>
              <w:pStyle w:val="CoCHeading1"/>
              <w:numPr>
                <w:ilvl w:val="0"/>
                <w:numId w:val="33"/>
              </w:numPr>
              <w:spacing w:before="120"/>
              <w:ind w:left="341"/>
              <w:rPr>
                <w:rFonts w:asciiTheme="majorHAnsi" w:hAnsiTheme="majorHAnsi" w:cstheme="majorHAnsi"/>
              </w:rPr>
            </w:pPr>
            <w:r>
              <w:rPr>
                <w:rFonts w:asciiTheme="majorHAnsi" w:hAnsiTheme="majorHAnsi" w:cstheme="majorHAnsi"/>
              </w:rPr>
              <w:t xml:space="preserve">si, </w:t>
            </w:r>
            <w:r w:rsidR="00BA3961" w:rsidRPr="00BA3961">
              <w:rPr>
                <w:rFonts w:asciiTheme="majorHAnsi" w:hAnsiTheme="majorHAnsi" w:cstheme="majorHAnsi"/>
              </w:rPr>
              <w:t>si el Proveedor del Servicio, como consecuencia de un evento de fuerza mayor, no pudiera realizar una parte importante de los servicios durante un período de no menos de sesenta (60) días</w:t>
            </w:r>
            <w:r w:rsidR="00BA3961">
              <w:rPr>
                <w:rFonts w:asciiTheme="majorHAnsi" w:hAnsiTheme="majorHAnsi" w:cstheme="majorHAnsi"/>
              </w:rPr>
              <w:t>.</w:t>
            </w:r>
          </w:p>
        </w:tc>
      </w:tr>
      <w:tr w:rsidR="00DC6758" w:rsidRPr="00CE08D8" w14:paraId="19011C41" w14:textId="77777777" w:rsidTr="00B33B16">
        <w:tc>
          <w:tcPr>
            <w:tcW w:w="2515" w:type="dxa"/>
          </w:tcPr>
          <w:p w14:paraId="637ABE4F" w14:textId="35A9FEFE" w:rsidR="00DC6758" w:rsidRPr="004D2C65" w:rsidRDefault="000B2CAA" w:rsidP="000B2CAA">
            <w:pPr>
              <w:pStyle w:val="CoCHeading1"/>
              <w:spacing w:before="120"/>
              <w:ind w:left="620" w:hanging="620"/>
              <w:jc w:val="left"/>
              <w:rPr>
                <w:rFonts w:asciiTheme="majorHAnsi" w:hAnsiTheme="majorHAnsi" w:cstheme="majorHAnsi"/>
                <w:b/>
                <w:bCs/>
              </w:rPr>
            </w:pPr>
            <w:r w:rsidRPr="004D2C65">
              <w:rPr>
                <w:rFonts w:asciiTheme="majorHAnsi" w:hAnsiTheme="majorHAnsi" w:cstheme="majorHAnsi"/>
                <w:b/>
                <w:bCs/>
              </w:rPr>
              <w:t xml:space="preserve">Pago por </w:t>
            </w:r>
            <w:r w:rsidR="004D2C65" w:rsidRPr="004D2C65">
              <w:rPr>
                <w:rFonts w:asciiTheme="majorHAnsi" w:hAnsiTheme="majorHAnsi" w:cstheme="majorHAnsi"/>
                <w:b/>
                <w:bCs/>
              </w:rPr>
              <w:t>Rescisión</w:t>
            </w:r>
          </w:p>
        </w:tc>
        <w:tc>
          <w:tcPr>
            <w:tcW w:w="7020" w:type="dxa"/>
          </w:tcPr>
          <w:p w14:paraId="3D8C718D" w14:textId="77777777" w:rsidR="0026043D" w:rsidRDefault="0026043D" w:rsidP="004D2C65">
            <w:pPr>
              <w:pStyle w:val="CoCHeading1"/>
              <w:numPr>
                <w:ilvl w:val="0"/>
                <w:numId w:val="0"/>
              </w:numPr>
              <w:spacing w:before="120"/>
              <w:rPr>
                <w:rFonts w:asciiTheme="majorHAnsi" w:hAnsiTheme="majorHAnsi" w:cstheme="majorHAnsi"/>
              </w:rPr>
            </w:pPr>
            <w:r>
              <w:rPr>
                <w:rFonts w:asciiTheme="majorHAnsi" w:hAnsiTheme="majorHAnsi" w:cstheme="majorHAnsi"/>
              </w:rPr>
              <w:t>En caso de rescisión de este Contrato de conformidad con las Clausulas 2.6.1 o 2.6.2, el Contratante deberá realizar los siguientes pagos al Proveedor del Servicio:</w:t>
            </w:r>
          </w:p>
          <w:p w14:paraId="4450DB12" w14:textId="5AF4A456" w:rsidR="00DC6758" w:rsidRDefault="0026043D" w:rsidP="007048EC">
            <w:pPr>
              <w:pStyle w:val="CoCHeading1"/>
              <w:numPr>
                <w:ilvl w:val="0"/>
                <w:numId w:val="34"/>
              </w:numPr>
              <w:spacing w:before="120"/>
              <w:ind w:left="341"/>
              <w:rPr>
                <w:rFonts w:asciiTheme="majorHAnsi" w:hAnsiTheme="majorHAnsi" w:cstheme="majorHAnsi"/>
              </w:rPr>
            </w:pPr>
            <w:r>
              <w:rPr>
                <w:rFonts w:asciiTheme="majorHAnsi" w:hAnsiTheme="majorHAnsi" w:cstheme="majorHAnsi"/>
              </w:rPr>
              <w:lastRenderedPageBreak/>
              <w:t xml:space="preserve"> </w:t>
            </w:r>
            <w:r w:rsidR="008F0FAF" w:rsidRPr="008F0FAF">
              <w:rPr>
                <w:rFonts w:asciiTheme="majorHAnsi" w:hAnsiTheme="majorHAnsi" w:cstheme="majorHAnsi"/>
              </w:rPr>
              <w:t>una remuneración, de conformidad con la Cláusula 6, por los servicios prestados satisfactoriamente antes de la fecha efectiva de la rescisión</w:t>
            </w:r>
            <w:r w:rsidR="008F0FAF">
              <w:rPr>
                <w:rFonts w:asciiTheme="majorHAnsi" w:hAnsiTheme="majorHAnsi" w:cstheme="majorHAnsi"/>
              </w:rPr>
              <w:t>;</w:t>
            </w:r>
          </w:p>
          <w:p w14:paraId="76E3B76F" w14:textId="1DE5018F" w:rsidR="008F0FAF" w:rsidRPr="00BA09EF" w:rsidRDefault="00BA09EF" w:rsidP="007048EC">
            <w:pPr>
              <w:pStyle w:val="CoCHeading1"/>
              <w:numPr>
                <w:ilvl w:val="0"/>
                <w:numId w:val="34"/>
              </w:numPr>
              <w:spacing w:before="120"/>
              <w:ind w:left="341"/>
              <w:rPr>
                <w:rFonts w:asciiTheme="majorHAnsi" w:hAnsiTheme="majorHAnsi" w:cstheme="majorHAnsi"/>
              </w:rPr>
            </w:pPr>
            <w:r w:rsidRPr="00BA09EF">
              <w:rPr>
                <w:rFonts w:asciiTheme="majorHAnsi" w:hAnsiTheme="majorHAnsi" w:cstheme="majorHAnsi"/>
              </w:rPr>
              <w:t>excepto en el caso de rescisión conforme a los párrafos (a), (b) y (d) de la Cláusula 6.1, el reembolso de cualquier gasto razonable inherente a la rescisión rápida y ordenada del Contrato, incluidos los gastos del viaje de regreso del personal</w:t>
            </w:r>
            <w:r>
              <w:rPr>
                <w:rFonts w:asciiTheme="majorHAnsi" w:hAnsiTheme="majorHAnsi" w:cstheme="majorHAnsi"/>
              </w:rPr>
              <w:t>.</w:t>
            </w:r>
          </w:p>
        </w:tc>
      </w:tr>
      <w:tr w:rsidR="00137596" w:rsidRPr="00CE08D8" w14:paraId="0A9C83C7" w14:textId="77777777" w:rsidTr="00B33B16">
        <w:tc>
          <w:tcPr>
            <w:tcW w:w="2515" w:type="dxa"/>
          </w:tcPr>
          <w:p w14:paraId="73FBB964" w14:textId="77777777" w:rsidR="00137596" w:rsidRPr="003B4340" w:rsidRDefault="00137596" w:rsidP="00137596">
            <w:pPr>
              <w:pStyle w:val="COCgcc"/>
              <w:numPr>
                <w:ilvl w:val="0"/>
                <w:numId w:val="0"/>
              </w:numPr>
              <w:spacing w:before="120"/>
              <w:ind w:left="330"/>
              <w:rPr>
                <w:rFonts w:asciiTheme="majorHAnsi" w:hAnsiTheme="majorHAnsi" w:cstheme="majorHAnsi"/>
              </w:rPr>
            </w:pPr>
          </w:p>
        </w:tc>
        <w:tc>
          <w:tcPr>
            <w:tcW w:w="7020" w:type="dxa"/>
          </w:tcPr>
          <w:p w14:paraId="1B042F6F" w14:textId="5B3BE6A2" w:rsidR="00137596" w:rsidRPr="006D291A" w:rsidRDefault="00137596" w:rsidP="00137596">
            <w:pPr>
              <w:pStyle w:val="CoCHeading1"/>
              <w:numPr>
                <w:ilvl w:val="0"/>
                <w:numId w:val="31"/>
              </w:numPr>
              <w:spacing w:before="120"/>
              <w:rPr>
                <w:rFonts w:asciiTheme="majorHAnsi" w:hAnsiTheme="majorHAnsi" w:cstheme="majorHAnsi"/>
                <w:b/>
                <w:bCs/>
                <w:lang w:val="es-CO"/>
              </w:rPr>
            </w:pPr>
            <w:r w:rsidRPr="006D291A">
              <w:rPr>
                <w:rFonts w:asciiTheme="majorHAnsi" w:hAnsiTheme="majorHAnsi" w:cstheme="majorHAnsi"/>
                <w:b/>
                <w:bCs/>
                <w:lang w:val="es-CO"/>
              </w:rPr>
              <w:t>Obliga</w:t>
            </w:r>
            <w:r w:rsidR="006D291A" w:rsidRPr="006D291A">
              <w:rPr>
                <w:rFonts w:asciiTheme="majorHAnsi" w:hAnsiTheme="majorHAnsi" w:cstheme="majorHAnsi"/>
                <w:b/>
                <w:bCs/>
                <w:lang w:val="es-CO"/>
              </w:rPr>
              <w:t>ciones del Proveedor del Servicio</w:t>
            </w:r>
            <w:r w:rsidRPr="006D291A">
              <w:rPr>
                <w:rFonts w:asciiTheme="majorHAnsi" w:hAnsiTheme="majorHAnsi" w:cstheme="majorHAnsi"/>
                <w:b/>
                <w:bCs/>
                <w:lang w:val="es-CO"/>
              </w:rPr>
              <w:t xml:space="preserve"> </w:t>
            </w:r>
          </w:p>
        </w:tc>
      </w:tr>
      <w:tr w:rsidR="00137596" w:rsidRPr="00C9577F" w14:paraId="5D633899" w14:textId="77777777" w:rsidTr="00B33B16">
        <w:tc>
          <w:tcPr>
            <w:tcW w:w="2515" w:type="dxa"/>
          </w:tcPr>
          <w:p w14:paraId="31782397" w14:textId="14F3F0D8" w:rsidR="00137596" w:rsidRPr="00137596" w:rsidRDefault="00137596" w:rsidP="00B33B16">
            <w:pPr>
              <w:pStyle w:val="COCgcc"/>
              <w:spacing w:before="120"/>
              <w:rPr>
                <w:rFonts w:asciiTheme="majorHAnsi" w:hAnsiTheme="majorHAnsi" w:cstheme="majorHAnsi"/>
                <w:lang w:val="en-US"/>
              </w:rPr>
            </w:pPr>
            <w:r>
              <w:rPr>
                <w:rFonts w:asciiTheme="majorHAnsi" w:hAnsiTheme="majorHAnsi" w:cstheme="majorHAnsi"/>
                <w:lang w:val="en-US"/>
              </w:rPr>
              <w:t>General</w:t>
            </w:r>
          </w:p>
        </w:tc>
        <w:tc>
          <w:tcPr>
            <w:tcW w:w="7020" w:type="dxa"/>
          </w:tcPr>
          <w:p w14:paraId="68FA1778" w14:textId="1689E7FD" w:rsidR="00137596" w:rsidRPr="006C550C" w:rsidRDefault="006C550C" w:rsidP="00FB5DB8">
            <w:pPr>
              <w:pStyle w:val="CoCHeading1"/>
              <w:numPr>
                <w:ilvl w:val="0"/>
                <w:numId w:val="0"/>
              </w:numPr>
              <w:spacing w:before="120"/>
              <w:rPr>
                <w:rFonts w:asciiTheme="majorHAnsi" w:hAnsiTheme="majorHAnsi" w:cstheme="majorHAnsi"/>
                <w:lang w:val="es-CO"/>
              </w:rPr>
            </w:pPr>
            <w:r w:rsidRPr="006C550C">
              <w:rPr>
                <w:rFonts w:asciiTheme="majorHAnsi" w:hAnsiTheme="majorHAnsi" w:cstheme="majorHAnsi"/>
                <w:lang w:val="es-CO"/>
              </w:rPr>
              <w:t xml:space="preserve">El Proveedor del Servicio proporcionará los servicios de conformidad con las Especificaciones y el </w:t>
            </w:r>
            <w:r w:rsidR="00E877B1">
              <w:rPr>
                <w:rFonts w:asciiTheme="majorHAnsi" w:hAnsiTheme="majorHAnsi" w:cstheme="majorHAnsi"/>
                <w:lang w:val="es-CO"/>
              </w:rPr>
              <w:t>Cronograma</w:t>
            </w:r>
            <w:r w:rsidRPr="006C550C">
              <w:rPr>
                <w:rFonts w:asciiTheme="majorHAnsi" w:hAnsiTheme="majorHAnsi" w:cstheme="majorHAnsi"/>
                <w:lang w:val="es-CO"/>
              </w:rPr>
              <w:t xml:space="preserve"> de Actividades, y cumplirá con sus obligaciones con la debida diligencia, eficiencia y economía, de acuerdo con las técnicas y prácticas profesionales generalmente aceptadas; asimismo, observará prácticas de administración prudentes y empleará las tecnologías modernas y los métodos seguros que correspondan</w:t>
            </w:r>
            <w:r w:rsidR="00E877B1">
              <w:rPr>
                <w:rFonts w:asciiTheme="majorHAnsi" w:hAnsiTheme="majorHAnsi" w:cstheme="majorHAnsi"/>
                <w:lang w:val="es-CO"/>
              </w:rPr>
              <w:t>.</w:t>
            </w:r>
          </w:p>
        </w:tc>
      </w:tr>
      <w:tr w:rsidR="00137596" w:rsidRPr="00C9577F" w14:paraId="2DEF0BDF" w14:textId="77777777" w:rsidTr="00B33B16">
        <w:tc>
          <w:tcPr>
            <w:tcW w:w="2515" w:type="dxa"/>
          </w:tcPr>
          <w:p w14:paraId="427F35E6" w14:textId="0A7B9B70" w:rsidR="00137596" w:rsidRPr="006C550C" w:rsidRDefault="00FB5DB8" w:rsidP="00B33B16">
            <w:pPr>
              <w:pStyle w:val="COCgcc"/>
              <w:spacing w:before="120"/>
              <w:rPr>
                <w:rFonts w:asciiTheme="majorHAnsi" w:hAnsiTheme="majorHAnsi" w:cstheme="majorHAnsi"/>
                <w:lang w:val="es-CO"/>
              </w:rPr>
            </w:pPr>
            <w:r>
              <w:rPr>
                <w:rFonts w:asciiTheme="majorHAnsi" w:hAnsiTheme="majorHAnsi" w:cstheme="majorHAnsi"/>
                <w:lang w:val="es-CO"/>
              </w:rPr>
              <w:t>Salud, Seguridad y Protección del Medio Ambiente</w:t>
            </w:r>
          </w:p>
        </w:tc>
        <w:tc>
          <w:tcPr>
            <w:tcW w:w="7020" w:type="dxa"/>
          </w:tcPr>
          <w:p w14:paraId="6302634B" w14:textId="53C442DB" w:rsidR="00137596" w:rsidRDefault="00D172C9"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w:t>
            </w:r>
            <w:r w:rsidR="00F1541E">
              <w:rPr>
                <w:rFonts w:asciiTheme="majorHAnsi" w:hAnsiTheme="majorHAnsi" w:cstheme="majorHAnsi"/>
                <w:lang w:val="es-CO"/>
              </w:rPr>
              <w:t>Proveedor del Servicio</w:t>
            </w:r>
            <w:r>
              <w:rPr>
                <w:rFonts w:asciiTheme="majorHAnsi" w:hAnsiTheme="majorHAnsi" w:cstheme="majorHAnsi"/>
                <w:lang w:val="es-CO"/>
              </w:rPr>
              <w:t xml:space="preserve"> será responsable </w:t>
            </w:r>
            <w:r w:rsidR="00AA0822">
              <w:rPr>
                <w:rFonts w:asciiTheme="majorHAnsi" w:hAnsiTheme="majorHAnsi" w:cstheme="majorHAnsi"/>
                <w:lang w:val="es-CO"/>
              </w:rPr>
              <w:t>de la seguridad</w:t>
            </w:r>
            <w:r w:rsidR="00E33449">
              <w:rPr>
                <w:rFonts w:asciiTheme="majorHAnsi" w:hAnsiTheme="majorHAnsi" w:cstheme="majorHAnsi"/>
                <w:lang w:val="es-CO"/>
              </w:rPr>
              <w:t xml:space="preserve"> de todas las actividades en el Sitio del Contrato, y por </w:t>
            </w:r>
            <w:r w:rsidR="00C91A3C">
              <w:rPr>
                <w:rFonts w:asciiTheme="majorHAnsi" w:hAnsiTheme="majorHAnsi" w:cstheme="majorHAnsi"/>
                <w:lang w:val="es-CO"/>
              </w:rPr>
              <w:t xml:space="preserve">salud y seguridad de todas las personas que tengan derecho a estar en el Sitio del Contrato </w:t>
            </w:r>
            <w:r w:rsidR="008974FD">
              <w:rPr>
                <w:rFonts w:asciiTheme="majorHAnsi" w:hAnsiTheme="majorHAnsi" w:cstheme="majorHAnsi"/>
                <w:lang w:val="es-CO"/>
              </w:rPr>
              <w:t>y cualquier otro sitio donde se ejecuten los Servicios.</w:t>
            </w:r>
          </w:p>
          <w:p w14:paraId="2D4433BC" w14:textId="65F88A85" w:rsidR="008974FD" w:rsidRDefault="003A5203"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w:t>
            </w:r>
            <w:r w:rsidR="00C7770D">
              <w:rPr>
                <w:rFonts w:asciiTheme="majorHAnsi" w:hAnsiTheme="majorHAnsi" w:cstheme="majorHAnsi"/>
                <w:lang w:val="es-CO"/>
              </w:rPr>
              <w:t>Proveedor del Servicio</w:t>
            </w:r>
            <w:r>
              <w:rPr>
                <w:rFonts w:asciiTheme="majorHAnsi" w:hAnsiTheme="majorHAnsi" w:cstheme="majorHAnsi"/>
                <w:lang w:val="es-CO"/>
              </w:rPr>
              <w:t xml:space="preserve"> deberá cumplir con todas as regulaciones y leyes aplicables sobre salud y seguridad. </w:t>
            </w:r>
          </w:p>
          <w:p w14:paraId="5CFDC4CC" w14:textId="77777777" w:rsidR="003A5203" w:rsidRDefault="003A5203" w:rsidP="00FB5DB8">
            <w:pPr>
              <w:pStyle w:val="CoCHeading1"/>
              <w:numPr>
                <w:ilvl w:val="0"/>
                <w:numId w:val="0"/>
              </w:numPr>
              <w:spacing w:before="120"/>
              <w:rPr>
                <w:rFonts w:asciiTheme="majorHAnsi" w:hAnsiTheme="majorHAnsi" w:cstheme="majorHAnsi"/>
                <w:i/>
                <w:iCs/>
                <w:lang w:val="es-CO"/>
              </w:rPr>
            </w:pPr>
            <w:r w:rsidRPr="003A5203">
              <w:rPr>
                <w:rFonts w:asciiTheme="majorHAnsi" w:hAnsiTheme="majorHAnsi" w:cstheme="majorHAnsi"/>
                <w:i/>
                <w:iCs/>
                <w:lang w:val="es-CO"/>
              </w:rPr>
              <w:t>Protección del Medio Ambiente</w:t>
            </w:r>
          </w:p>
          <w:p w14:paraId="373780EC" w14:textId="77777777" w:rsidR="001E1879" w:rsidRDefault="001E1879" w:rsidP="00FB5DB8">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El Proveedor del Servicio tomar</w:t>
            </w:r>
            <w:r w:rsidR="00582D00">
              <w:rPr>
                <w:rFonts w:asciiTheme="majorHAnsi" w:hAnsiTheme="majorHAnsi" w:cstheme="majorHAnsi"/>
                <w:lang w:val="es-CO"/>
              </w:rPr>
              <w:t>á</w:t>
            </w:r>
            <w:r>
              <w:rPr>
                <w:rFonts w:asciiTheme="majorHAnsi" w:hAnsiTheme="majorHAnsi" w:cstheme="majorHAnsi"/>
                <w:lang w:val="es-CO"/>
              </w:rPr>
              <w:t xml:space="preserve"> todas las medidas necesarias para: proteger el medio ambiente (tanto dentro como fuera de los lugares donde se </w:t>
            </w:r>
            <w:r w:rsidR="00BC2A9B">
              <w:rPr>
                <w:rFonts w:asciiTheme="majorHAnsi" w:hAnsiTheme="majorHAnsi" w:cstheme="majorHAnsi"/>
                <w:lang w:val="es-CO"/>
              </w:rPr>
              <w:t xml:space="preserve">ejecutan los Servicios) y limitar los danos y molestias a las personas y la propiedad </w:t>
            </w:r>
            <w:r w:rsidR="00216303">
              <w:rPr>
                <w:rFonts w:asciiTheme="majorHAnsi" w:hAnsiTheme="majorHAnsi" w:cstheme="majorHAnsi"/>
                <w:lang w:val="es-CO"/>
              </w:rPr>
              <w:t xml:space="preserve">como resultado de la contaminación, el ruido y otros resultados de las </w:t>
            </w:r>
            <w:r w:rsidR="00582D00">
              <w:rPr>
                <w:rFonts w:asciiTheme="majorHAnsi" w:hAnsiTheme="majorHAnsi" w:cstheme="majorHAnsi"/>
                <w:lang w:val="es-CO"/>
              </w:rPr>
              <w:t>operaciones y/o actividades.</w:t>
            </w:r>
          </w:p>
          <w:p w14:paraId="25439D1C" w14:textId="2601D961" w:rsidR="00582D00" w:rsidRPr="003A5203" w:rsidRDefault="00742BA7" w:rsidP="00FB5DB8">
            <w:pPr>
              <w:pStyle w:val="CoCHeading1"/>
              <w:numPr>
                <w:ilvl w:val="0"/>
                <w:numId w:val="0"/>
              </w:numPr>
              <w:spacing w:before="120"/>
              <w:rPr>
                <w:rFonts w:asciiTheme="majorHAnsi" w:hAnsiTheme="majorHAnsi" w:cstheme="majorHAnsi"/>
                <w:lang w:val="es-CO"/>
              </w:rPr>
            </w:pPr>
            <w:r w:rsidRPr="00742BA7">
              <w:rPr>
                <w:rFonts w:asciiTheme="majorHAnsi" w:hAnsiTheme="majorHAnsi" w:cstheme="majorHAnsi"/>
                <w:lang w:val="es-CO"/>
              </w:rPr>
              <w:t>En caso de daños al medio ambiente, propiedad y / o molestias a las personas, dentro o fuera de los lugares donde se llevan a cabo los Servicios, como resultado de las operaciones y / o actividades del Proveedor del Servicio, el Proveedor del Servicio deberá acordar con el Contratante las acciones apropiadas y los plazos para remediar, en la medida de lo posible, el ambiente dañado a su condición anterior. El Proveedor del Servicio implementará tales remedios a su costo a satisfacción del Contratante</w:t>
            </w:r>
          </w:p>
        </w:tc>
      </w:tr>
      <w:tr w:rsidR="00137596" w:rsidRPr="006C550C" w14:paraId="675DC3EB" w14:textId="77777777" w:rsidTr="00B33B16">
        <w:tc>
          <w:tcPr>
            <w:tcW w:w="2515" w:type="dxa"/>
          </w:tcPr>
          <w:p w14:paraId="46A7358A" w14:textId="16A7974A" w:rsidR="00137596" w:rsidRPr="006C550C" w:rsidRDefault="00D34E86" w:rsidP="00B33B16">
            <w:pPr>
              <w:pStyle w:val="COCgcc"/>
              <w:spacing w:before="120"/>
              <w:rPr>
                <w:rFonts w:asciiTheme="majorHAnsi" w:hAnsiTheme="majorHAnsi" w:cstheme="majorHAnsi"/>
                <w:lang w:val="es-CO"/>
              </w:rPr>
            </w:pPr>
            <w:r>
              <w:rPr>
                <w:rFonts w:asciiTheme="majorHAnsi" w:hAnsiTheme="majorHAnsi" w:cstheme="majorHAnsi"/>
                <w:lang w:val="es-CO"/>
              </w:rPr>
              <w:t>Conflicto de Interés</w:t>
            </w:r>
          </w:p>
        </w:tc>
        <w:tc>
          <w:tcPr>
            <w:tcW w:w="7020" w:type="dxa"/>
          </w:tcPr>
          <w:p w14:paraId="17BDCC92" w14:textId="77777777" w:rsidR="00137596" w:rsidRPr="006C550C" w:rsidRDefault="00137596" w:rsidP="00D34E86">
            <w:pPr>
              <w:pStyle w:val="CoCHeading1"/>
              <w:numPr>
                <w:ilvl w:val="0"/>
                <w:numId w:val="0"/>
              </w:numPr>
              <w:spacing w:before="120"/>
              <w:rPr>
                <w:rFonts w:asciiTheme="majorHAnsi" w:hAnsiTheme="majorHAnsi" w:cstheme="majorHAnsi"/>
                <w:lang w:val="es-CO"/>
              </w:rPr>
            </w:pPr>
          </w:p>
        </w:tc>
      </w:tr>
      <w:tr w:rsidR="00137596" w:rsidRPr="00CE08D8" w14:paraId="6CDFC41F" w14:textId="77777777" w:rsidTr="00B33B16">
        <w:tc>
          <w:tcPr>
            <w:tcW w:w="2515" w:type="dxa"/>
          </w:tcPr>
          <w:p w14:paraId="12584B5C" w14:textId="421BA844" w:rsidR="00137596" w:rsidRPr="004E200B" w:rsidRDefault="004E200B" w:rsidP="004E200B">
            <w:pPr>
              <w:pStyle w:val="CoCHeading1"/>
              <w:spacing w:before="120"/>
              <w:ind w:left="620" w:hanging="620"/>
              <w:jc w:val="left"/>
              <w:rPr>
                <w:rFonts w:asciiTheme="majorHAnsi" w:hAnsiTheme="majorHAnsi" w:cstheme="majorHAnsi"/>
                <w:b/>
                <w:bCs/>
                <w:lang w:val="es-CO"/>
              </w:rPr>
            </w:pPr>
            <w:r w:rsidRPr="004E200B">
              <w:rPr>
                <w:rFonts w:asciiTheme="majorHAnsi" w:hAnsiTheme="majorHAnsi" w:cstheme="majorHAnsi"/>
                <w:b/>
                <w:bCs/>
                <w:lang w:val="es-CO"/>
              </w:rPr>
              <w:lastRenderedPageBreak/>
              <w:t>Medidas del Proveedor del Servicio que requieren la aprobación previa del Contratante</w:t>
            </w:r>
            <w:r w:rsidR="0059505C" w:rsidRPr="004E200B">
              <w:rPr>
                <w:rFonts w:asciiTheme="majorHAnsi" w:hAnsiTheme="majorHAnsi" w:cstheme="majorHAnsi"/>
                <w:b/>
                <w:bCs/>
                <w:lang w:val="es-CO"/>
              </w:rPr>
              <w:t xml:space="preserve"> </w:t>
            </w:r>
          </w:p>
        </w:tc>
        <w:tc>
          <w:tcPr>
            <w:tcW w:w="7020" w:type="dxa"/>
          </w:tcPr>
          <w:p w14:paraId="6FD5ADE4" w14:textId="77777777" w:rsidR="00137596" w:rsidRDefault="00164487" w:rsidP="00164487">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El Proveedor del Servicio deberá obtener la aprobación previa por escrito del Contratante antes de tomar algunas de las siguientes medidas: </w:t>
            </w:r>
          </w:p>
          <w:p w14:paraId="3D74A992" w14:textId="77777777" w:rsidR="00164487" w:rsidRPr="009309CE" w:rsidRDefault="00164487" w:rsidP="007048EC">
            <w:pPr>
              <w:pStyle w:val="CoCHeading1"/>
              <w:numPr>
                <w:ilvl w:val="0"/>
                <w:numId w:val="35"/>
              </w:numPr>
              <w:spacing w:before="120"/>
              <w:ind w:left="341"/>
              <w:rPr>
                <w:rFonts w:asciiTheme="majorHAnsi" w:hAnsiTheme="majorHAnsi" w:cstheme="majorHAnsi"/>
              </w:rPr>
            </w:pPr>
            <w:r w:rsidRPr="009309CE">
              <w:rPr>
                <w:rFonts w:asciiTheme="majorHAnsi" w:hAnsiTheme="majorHAnsi" w:cstheme="majorHAnsi"/>
              </w:rPr>
              <w:t xml:space="preserve">Subcontratar </w:t>
            </w:r>
            <w:r w:rsidR="007F1DFD" w:rsidRPr="009309CE">
              <w:rPr>
                <w:rFonts w:asciiTheme="majorHAnsi" w:hAnsiTheme="majorHAnsi" w:cstheme="majorHAnsi"/>
              </w:rPr>
              <w:t xml:space="preserve">la realización de cualquier porción de los Servicios; y </w:t>
            </w:r>
          </w:p>
          <w:p w14:paraId="604FB501" w14:textId="03392FC9" w:rsidR="009309CE" w:rsidRPr="006C550C" w:rsidRDefault="009309CE" w:rsidP="007048EC">
            <w:pPr>
              <w:pStyle w:val="CoCHeading1"/>
              <w:numPr>
                <w:ilvl w:val="0"/>
                <w:numId w:val="35"/>
              </w:numPr>
              <w:spacing w:before="120"/>
              <w:ind w:left="341"/>
              <w:rPr>
                <w:rFonts w:asciiTheme="majorHAnsi" w:hAnsiTheme="majorHAnsi" w:cstheme="majorHAnsi"/>
                <w:lang w:val="es-CO"/>
              </w:rPr>
            </w:pPr>
            <w:r w:rsidRPr="009309CE">
              <w:rPr>
                <w:rFonts w:asciiTheme="majorHAnsi" w:hAnsiTheme="majorHAnsi" w:cstheme="majorHAnsi"/>
              </w:rPr>
              <w:t>Cambiar el programa de actividades.</w:t>
            </w:r>
          </w:p>
        </w:tc>
      </w:tr>
      <w:tr w:rsidR="00DC6758" w:rsidRPr="00C9577F" w14:paraId="79F8FEE1" w14:textId="77777777" w:rsidTr="00B33B16">
        <w:tc>
          <w:tcPr>
            <w:tcW w:w="2515" w:type="dxa"/>
          </w:tcPr>
          <w:p w14:paraId="0E4054C0" w14:textId="191FAF0E" w:rsidR="00DC6758" w:rsidRPr="004F07DD" w:rsidRDefault="004F07DD" w:rsidP="00170B1C">
            <w:pPr>
              <w:pStyle w:val="CoCHeading1"/>
              <w:spacing w:before="120"/>
              <w:ind w:left="620" w:hanging="620"/>
              <w:jc w:val="left"/>
              <w:rPr>
                <w:rFonts w:asciiTheme="majorHAnsi" w:hAnsiTheme="majorHAnsi" w:cstheme="majorHAnsi"/>
                <w:b/>
                <w:bCs/>
                <w:lang w:val="es-CO"/>
              </w:rPr>
            </w:pPr>
            <w:r w:rsidRPr="004F07DD">
              <w:rPr>
                <w:rFonts w:asciiTheme="majorHAnsi" w:hAnsiTheme="majorHAnsi" w:cstheme="majorHAnsi"/>
                <w:b/>
                <w:bCs/>
                <w:lang w:val="es-CO"/>
              </w:rPr>
              <w:t>Obligación de presentar informes</w:t>
            </w:r>
          </w:p>
        </w:tc>
        <w:tc>
          <w:tcPr>
            <w:tcW w:w="7020" w:type="dxa"/>
          </w:tcPr>
          <w:p w14:paraId="39DCE153" w14:textId="77777777" w:rsidR="00DC6758" w:rsidRDefault="00935F9B" w:rsidP="004F07DD">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El Proveedor de</w:t>
            </w:r>
            <w:r w:rsidR="00762D25">
              <w:rPr>
                <w:rFonts w:asciiTheme="majorHAnsi" w:hAnsiTheme="majorHAnsi" w:cstheme="majorHAnsi"/>
                <w:lang w:val="es-CO"/>
              </w:rPr>
              <w:t xml:space="preserve">l Servicio presentara al Contratante </w:t>
            </w:r>
            <w:r w:rsidR="008A68DD">
              <w:rPr>
                <w:rFonts w:asciiTheme="majorHAnsi" w:hAnsiTheme="majorHAnsi" w:cstheme="majorHAnsi"/>
                <w:lang w:val="es-CO"/>
              </w:rPr>
              <w:t xml:space="preserve">los informes de progreso </w:t>
            </w:r>
            <w:r w:rsidR="008C5A9B">
              <w:rPr>
                <w:rFonts w:asciiTheme="majorHAnsi" w:hAnsiTheme="majorHAnsi" w:cstheme="majorHAnsi"/>
                <w:lang w:val="es-CO"/>
              </w:rPr>
              <w:t xml:space="preserve">con intervalos de 30 días. </w:t>
            </w:r>
          </w:p>
          <w:p w14:paraId="49AC6501" w14:textId="77777777" w:rsidR="008C5A9B" w:rsidRDefault="003B3DED" w:rsidP="004F07DD">
            <w:pPr>
              <w:pStyle w:val="CoCHeading1"/>
              <w:numPr>
                <w:ilvl w:val="0"/>
                <w:numId w:val="0"/>
              </w:numPr>
              <w:spacing w:before="120"/>
              <w:rPr>
                <w:rFonts w:asciiTheme="majorHAnsi" w:hAnsiTheme="majorHAnsi" w:cstheme="majorHAnsi"/>
                <w:lang w:val="es-CO"/>
              </w:rPr>
            </w:pPr>
            <w:r w:rsidRPr="003B3DED">
              <w:rPr>
                <w:rFonts w:asciiTheme="majorHAnsi" w:hAnsiTheme="majorHAnsi" w:cstheme="majorHAnsi"/>
                <w:lang w:val="es-CO"/>
              </w:rPr>
              <w:t xml:space="preserve">El Proveedor del Servicio deberá informar al Contratante de inmediato de cualquier alegato, incidente o accidente en los lugares del país del Contratante donde se ejecutan los Servicios, que tenga o pueda tener un efecto adverso significativo en el medio ambiente, las comunidades afectadas, el público, Personal del Contratante o del Proveedor del Servicio. Esto incluye, pero no se limita a, cualquier incidente o accidente que cause la muerte o lesiones graves; efectos adversos significativos o daños a la propiedad privada; o cualquier alegación de EAS y / o </w:t>
            </w:r>
            <w:proofErr w:type="spellStart"/>
            <w:r w:rsidRPr="003B3DED">
              <w:rPr>
                <w:rFonts w:asciiTheme="majorHAnsi" w:hAnsiTheme="majorHAnsi" w:cstheme="majorHAnsi"/>
                <w:lang w:val="es-CO"/>
              </w:rPr>
              <w:t>ASx</w:t>
            </w:r>
            <w:proofErr w:type="spellEnd"/>
            <w:r w:rsidRPr="003B3DED">
              <w:rPr>
                <w:rFonts w:asciiTheme="majorHAnsi" w:hAnsiTheme="majorHAnsi" w:cstheme="majorHAnsi"/>
                <w:lang w:val="es-CO"/>
              </w:rPr>
              <w:t xml:space="preserve">. En el caso de EAS y / o </w:t>
            </w:r>
            <w:proofErr w:type="spellStart"/>
            <w:r w:rsidRPr="003B3DED">
              <w:rPr>
                <w:rFonts w:asciiTheme="majorHAnsi" w:hAnsiTheme="majorHAnsi" w:cstheme="majorHAnsi"/>
                <w:lang w:val="es-CO"/>
              </w:rPr>
              <w:t>ASx</w:t>
            </w:r>
            <w:proofErr w:type="spellEnd"/>
            <w:r w:rsidRPr="003B3DED">
              <w:rPr>
                <w:rFonts w:asciiTheme="majorHAnsi" w:hAnsiTheme="majorHAnsi" w:cstheme="majorHAnsi"/>
                <w:lang w:val="es-CO"/>
              </w:rPr>
              <w:t>, manteniendo la confidencialidad según corresponda, el tipo de alegación (explotación sexual, abuso sexual o acoso sexual), el género y la edad de la persona que experimentó el presunto incidente deben incluirse en la información.</w:t>
            </w:r>
          </w:p>
          <w:p w14:paraId="7D884F70" w14:textId="10DDCD3C" w:rsidR="00000162" w:rsidRPr="00000162" w:rsidRDefault="00000162" w:rsidP="00000162">
            <w:pPr>
              <w:pStyle w:val="CoCHeading1"/>
              <w:numPr>
                <w:ilvl w:val="0"/>
                <w:numId w:val="0"/>
              </w:numPr>
              <w:spacing w:before="120"/>
              <w:rPr>
                <w:rFonts w:asciiTheme="majorHAnsi" w:hAnsiTheme="majorHAnsi" w:cstheme="majorHAnsi"/>
                <w:lang w:val="es-CO"/>
              </w:rPr>
            </w:pPr>
            <w:r w:rsidRPr="00000162">
              <w:rPr>
                <w:rFonts w:asciiTheme="majorHAnsi" w:hAnsiTheme="majorHAnsi" w:cstheme="majorHAnsi"/>
                <w:lang w:val="es-CO"/>
              </w:rPr>
              <w:t>El Proveedor del Servicio, al tener conocimiento del alegato, incidente o accidente, también informará inmediatamente al Contratante de cualquier incidente o accidente en las instalaciones de los Subcontratistas o proveedores relacionados con los Servicios que tenga o pueda tener un efecto adverso significativo. sobre el medio ambiente, las comunidades afectadas, el público, el personal del Contratante o del Proveedor del Servicio, el personal de sus subcontratistas y proveedores. La notificación proporcionará detalles suficientes sobre dichos incidentes o accidentes. El Proveedor del Servicio deberá proporcionar todos los detalles de dichos incidentes o accidentes al Contratante dentro del plazo acordado con el Contratante.</w:t>
            </w:r>
          </w:p>
          <w:p w14:paraId="54FFF223" w14:textId="2552F599" w:rsidR="003B3DED" w:rsidRPr="006C550C" w:rsidRDefault="00000162" w:rsidP="00000162">
            <w:pPr>
              <w:pStyle w:val="CoCHeading1"/>
              <w:numPr>
                <w:ilvl w:val="0"/>
                <w:numId w:val="0"/>
              </w:numPr>
              <w:spacing w:before="120"/>
              <w:rPr>
                <w:rFonts w:asciiTheme="majorHAnsi" w:hAnsiTheme="majorHAnsi" w:cstheme="majorHAnsi"/>
                <w:lang w:val="es-CO"/>
              </w:rPr>
            </w:pPr>
            <w:r w:rsidRPr="00000162">
              <w:rPr>
                <w:rFonts w:asciiTheme="majorHAnsi" w:hAnsiTheme="majorHAnsi" w:cstheme="majorHAnsi"/>
                <w:lang w:val="es-CO"/>
              </w:rPr>
              <w:t xml:space="preserve">El Proveedor del Servicio requerirá a sus Subcontratistas y proveedores que notifiquen inmediatamente al Proveedor del Servicio de cualquier incidente o accidente mencionado en esta </w:t>
            </w:r>
            <w:proofErr w:type="spellStart"/>
            <w:r w:rsidRPr="00000162">
              <w:rPr>
                <w:rFonts w:asciiTheme="majorHAnsi" w:hAnsiTheme="majorHAnsi" w:cstheme="majorHAnsi"/>
                <w:lang w:val="es-CO"/>
              </w:rPr>
              <w:t>Subcláusula</w:t>
            </w:r>
            <w:proofErr w:type="spellEnd"/>
            <w:r w:rsidRPr="00000162">
              <w:rPr>
                <w:rFonts w:asciiTheme="majorHAnsi" w:hAnsiTheme="majorHAnsi" w:cstheme="majorHAnsi"/>
                <w:lang w:val="es-CO"/>
              </w:rPr>
              <w:t>.</w:t>
            </w:r>
          </w:p>
        </w:tc>
      </w:tr>
      <w:tr w:rsidR="008D30F3" w:rsidRPr="00CE08D8" w14:paraId="5CCB6AEB" w14:textId="77777777" w:rsidTr="00B33B16">
        <w:tc>
          <w:tcPr>
            <w:tcW w:w="2515" w:type="dxa"/>
          </w:tcPr>
          <w:p w14:paraId="06C5CB7A" w14:textId="74861656" w:rsidR="008D30F3" w:rsidRPr="00647009" w:rsidRDefault="00647009" w:rsidP="00647009">
            <w:pPr>
              <w:pStyle w:val="CoCHeading1"/>
              <w:spacing w:before="120"/>
              <w:ind w:left="620" w:hanging="620"/>
              <w:jc w:val="left"/>
              <w:rPr>
                <w:rFonts w:asciiTheme="majorHAnsi" w:hAnsiTheme="majorHAnsi" w:cstheme="majorHAnsi"/>
                <w:b/>
                <w:bCs/>
                <w:lang w:val="es-CO"/>
              </w:rPr>
            </w:pPr>
            <w:r w:rsidRPr="00647009">
              <w:rPr>
                <w:rFonts w:asciiTheme="majorHAnsi" w:hAnsiTheme="majorHAnsi" w:cstheme="majorHAnsi"/>
                <w:b/>
                <w:bCs/>
                <w:lang w:val="es-CO"/>
              </w:rPr>
              <w:t xml:space="preserve">Documentos preparados por el Proveedor del Servicio que </w:t>
            </w:r>
            <w:r w:rsidRPr="00647009">
              <w:rPr>
                <w:rFonts w:asciiTheme="majorHAnsi" w:hAnsiTheme="majorHAnsi" w:cstheme="majorHAnsi"/>
                <w:b/>
                <w:bCs/>
                <w:lang w:val="es-CO"/>
              </w:rPr>
              <w:lastRenderedPageBreak/>
              <w:t>pasarán a ser propiedad del Contratante</w:t>
            </w:r>
          </w:p>
        </w:tc>
        <w:tc>
          <w:tcPr>
            <w:tcW w:w="7020" w:type="dxa"/>
          </w:tcPr>
          <w:p w14:paraId="6D1BC116" w14:textId="3FDB068E" w:rsidR="008D30F3" w:rsidRPr="006C550C" w:rsidRDefault="00C60B0B" w:rsidP="008D30F3">
            <w:pPr>
              <w:pStyle w:val="CoCHeading1"/>
              <w:numPr>
                <w:ilvl w:val="0"/>
                <w:numId w:val="0"/>
              </w:numPr>
              <w:spacing w:before="120"/>
              <w:rPr>
                <w:rFonts w:asciiTheme="majorHAnsi" w:hAnsiTheme="majorHAnsi" w:cstheme="majorHAnsi"/>
                <w:lang w:val="es-CO"/>
              </w:rPr>
            </w:pPr>
            <w:r w:rsidRPr="00C60B0B">
              <w:rPr>
                <w:rFonts w:asciiTheme="majorHAnsi" w:hAnsiTheme="majorHAnsi" w:cstheme="majorHAnsi"/>
                <w:lang w:val="es-CO"/>
              </w:rPr>
              <w:lastRenderedPageBreak/>
              <w:t xml:space="preserve">Todos los planos, bocetos, especificaciones, diseños, informes y demás documentos y software presentados por el Proveedor del Servicio de conformidad con la Cláusula </w:t>
            </w:r>
            <w:r w:rsidR="00C44178">
              <w:rPr>
                <w:rFonts w:asciiTheme="majorHAnsi" w:hAnsiTheme="majorHAnsi" w:cstheme="majorHAnsi"/>
                <w:lang w:val="es-CO"/>
              </w:rPr>
              <w:t>9.2</w:t>
            </w:r>
            <w:r w:rsidRPr="00C60B0B">
              <w:rPr>
                <w:rFonts w:asciiTheme="majorHAnsi" w:hAnsiTheme="majorHAnsi" w:cstheme="majorHAnsi"/>
                <w:lang w:val="es-CO"/>
              </w:rPr>
              <w:t xml:space="preserve"> pasarán a ser propiedad permanente del Contratante, y el Proveedor del Servicio deberá entregar, a más </w:t>
            </w:r>
            <w:r w:rsidRPr="00C60B0B">
              <w:rPr>
                <w:rFonts w:asciiTheme="majorHAnsi" w:hAnsiTheme="majorHAnsi" w:cstheme="majorHAnsi"/>
                <w:lang w:val="es-CO"/>
              </w:rPr>
              <w:lastRenderedPageBreak/>
              <w:t>tardar en el momento de rescisión o finalización de este Contrato, dichos documentos y software al Contratante, junto con un inventario detallado.</w:t>
            </w:r>
          </w:p>
        </w:tc>
      </w:tr>
      <w:tr w:rsidR="00DC6758" w:rsidRPr="00CE08D8" w14:paraId="47BEABB2" w14:textId="77777777" w:rsidTr="00B33B16">
        <w:tc>
          <w:tcPr>
            <w:tcW w:w="2515" w:type="dxa"/>
          </w:tcPr>
          <w:p w14:paraId="77025CE3" w14:textId="48EFCAF4" w:rsidR="00DC6758" w:rsidRPr="006C550C" w:rsidRDefault="00C44178" w:rsidP="00B33B16">
            <w:pPr>
              <w:pStyle w:val="COCgcc"/>
              <w:spacing w:before="120"/>
              <w:rPr>
                <w:rFonts w:asciiTheme="majorHAnsi" w:hAnsiTheme="majorHAnsi" w:cstheme="majorHAnsi"/>
                <w:lang w:val="es-CO"/>
              </w:rPr>
            </w:pPr>
            <w:r>
              <w:rPr>
                <w:rFonts w:asciiTheme="majorHAnsi" w:hAnsiTheme="majorHAnsi" w:cstheme="majorHAnsi"/>
                <w:lang w:val="es-CO"/>
              </w:rPr>
              <w:lastRenderedPageBreak/>
              <w:t>Indemnización por daños y perjuicios</w:t>
            </w:r>
          </w:p>
        </w:tc>
        <w:tc>
          <w:tcPr>
            <w:tcW w:w="7020" w:type="dxa"/>
          </w:tcPr>
          <w:p w14:paraId="30B26AF9" w14:textId="77777777" w:rsidR="00DC6758" w:rsidRPr="006C550C" w:rsidRDefault="00DC6758" w:rsidP="00C9577F">
            <w:pPr>
              <w:pStyle w:val="CoCHeading1"/>
              <w:numPr>
                <w:ilvl w:val="0"/>
                <w:numId w:val="0"/>
              </w:numPr>
              <w:spacing w:before="120"/>
              <w:rPr>
                <w:rFonts w:asciiTheme="majorHAnsi" w:hAnsiTheme="majorHAnsi" w:cstheme="majorHAnsi"/>
                <w:lang w:val="es-CO"/>
              </w:rPr>
            </w:pPr>
          </w:p>
        </w:tc>
      </w:tr>
      <w:tr w:rsidR="00420FF0" w:rsidRPr="00CE08D8" w14:paraId="6CAEB9D7" w14:textId="77777777" w:rsidTr="00B33B16">
        <w:tc>
          <w:tcPr>
            <w:tcW w:w="2515" w:type="dxa"/>
          </w:tcPr>
          <w:p w14:paraId="6FC51960" w14:textId="54C96C6E" w:rsidR="00420FF0" w:rsidRPr="00203B5B" w:rsidRDefault="00203B5B" w:rsidP="00203B5B">
            <w:pPr>
              <w:pStyle w:val="CoCHeading1"/>
              <w:spacing w:before="120"/>
              <w:ind w:left="620" w:hanging="620"/>
              <w:jc w:val="left"/>
              <w:rPr>
                <w:rFonts w:asciiTheme="majorHAnsi" w:hAnsiTheme="majorHAnsi" w:cstheme="majorHAnsi"/>
                <w:b/>
                <w:bCs/>
              </w:rPr>
            </w:pPr>
            <w:r w:rsidRPr="00203B5B">
              <w:rPr>
                <w:rFonts w:asciiTheme="majorHAnsi" w:hAnsiTheme="majorHAnsi" w:cstheme="majorHAnsi"/>
                <w:b/>
                <w:bCs/>
              </w:rPr>
              <w:t>Pagos por indemnización por danos y perjuicios</w:t>
            </w:r>
          </w:p>
        </w:tc>
        <w:tc>
          <w:tcPr>
            <w:tcW w:w="7020" w:type="dxa"/>
          </w:tcPr>
          <w:p w14:paraId="776B5BD4" w14:textId="18EBF617" w:rsidR="00420FF0" w:rsidRPr="003B4340" w:rsidRDefault="00A30679" w:rsidP="00203B5B">
            <w:pPr>
              <w:pStyle w:val="CoCHeading1"/>
              <w:numPr>
                <w:ilvl w:val="0"/>
                <w:numId w:val="0"/>
              </w:numPr>
              <w:spacing w:before="120"/>
              <w:rPr>
                <w:rFonts w:asciiTheme="majorHAnsi" w:hAnsiTheme="majorHAnsi" w:cstheme="majorHAnsi"/>
              </w:rPr>
            </w:pPr>
            <w:r w:rsidRPr="00A30679">
              <w:rPr>
                <w:rFonts w:asciiTheme="majorHAnsi" w:hAnsiTheme="majorHAnsi" w:cstheme="majorHAnsi"/>
              </w:rPr>
              <w:t xml:space="preserve">El Proveedor del Servicio deberá pagar una indemnización por daños y perjuicios al Contratante siguiendo la tarifa diaria establecida en las CC </w:t>
            </w:r>
            <w:r w:rsidR="008737C2">
              <w:rPr>
                <w:rFonts w:asciiTheme="majorHAnsi" w:hAnsiTheme="majorHAnsi" w:cstheme="majorHAnsi"/>
              </w:rPr>
              <w:t xml:space="preserve">2.11 </w:t>
            </w:r>
            <w:r w:rsidRPr="00A30679">
              <w:rPr>
                <w:rFonts w:asciiTheme="majorHAnsi" w:hAnsiTheme="majorHAnsi" w:cstheme="majorHAnsi"/>
              </w:rPr>
              <w:t>por cada día de atraso respecto de la fecha de finalización prevista. El monto total de esa indemnización no deberá exceder la cantidad definida en las CC</w:t>
            </w:r>
            <w:r w:rsidR="008737C2">
              <w:rPr>
                <w:rFonts w:asciiTheme="majorHAnsi" w:hAnsiTheme="majorHAnsi" w:cstheme="majorHAnsi"/>
              </w:rPr>
              <w:t xml:space="preserve"> 2.11</w:t>
            </w:r>
            <w:r w:rsidRPr="00A30679">
              <w:rPr>
                <w:rFonts w:asciiTheme="majorHAnsi" w:hAnsiTheme="majorHAnsi" w:cstheme="majorHAnsi"/>
              </w:rPr>
              <w:t>. El Contratante puede deducir la indemnización por daños y perjuicios de los pagos adeudados al Proveedor del Servicio. El pago de la indemnización no incidirá en las obligaciones y responsabilidades del Proveedor del Servicio.</w:t>
            </w:r>
          </w:p>
        </w:tc>
      </w:tr>
      <w:tr w:rsidR="00420FF0" w:rsidRPr="00CE08D8" w14:paraId="1F21AD36" w14:textId="77777777" w:rsidTr="00B33B16">
        <w:tc>
          <w:tcPr>
            <w:tcW w:w="2515" w:type="dxa"/>
          </w:tcPr>
          <w:p w14:paraId="65B9578D" w14:textId="38359386" w:rsidR="00420FF0" w:rsidRPr="00C05F84" w:rsidRDefault="00BC20B3" w:rsidP="00C05F84">
            <w:pPr>
              <w:pStyle w:val="CoCHeading1"/>
              <w:spacing w:before="120"/>
              <w:ind w:left="620" w:hanging="620"/>
              <w:jc w:val="left"/>
              <w:rPr>
                <w:rFonts w:asciiTheme="majorHAnsi" w:hAnsiTheme="majorHAnsi" w:cstheme="majorHAnsi"/>
                <w:b/>
                <w:bCs/>
              </w:rPr>
            </w:pPr>
            <w:r w:rsidRPr="00C05F84">
              <w:rPr>
                <w:rFonts w:asciiTheme="majorHAnsi" w:hAnsiTheme="majorHAnsi" w:cstheme="majorHAnsi"/>
                <w:b/>
                <w:bCs/>
              </w:rPr>
              <w:t>Corrección</w:t>
            </w:r>
            <w:r w:rsidR="00656008" w:rsidRPr="00C05F84">
              <w:rPr>
                <w:rFonts w:asciiTheme="majorHAnsi" w:hAnsiTheme="majorHAnsi" w:cstheme="majorHAnsi"/>
                <w:b/>
                <w:bCs/>
              </w:rPr>
              <w:t xml:space="preserve"> por sobrepagos</w:t>
            </w:r>
          </w:p>
        </w:tc>
        <w:tc>
          <w:tcPr>
            <w:tcW w:w="7020" w:type="dxa"/>
          </w:tcPr>
          <w:p w14:paraId="12609ADC" w14:textId="3ED97510" w:rsidR="00420FF0" w:rsidRPr="00BC20B3" w:rsidRDefault="00BC20B3" w:rsidP="00BC20B3">
            <w:pPr>
              <w:pStyle w:val="CoCHeading1"/>
              <w:numPr>
                <w:ilvl w:val="0"/>
                <w:numId w:val="0"/>
              </w:numPr>
              <w:spacing w:before="120"/>
              <w:rPr>
                <w:rFonts w:asciiTheme="majorHAnsi" w:hAnsiTheme="majorHAnsi" w:cstheme="majorHAnsi"/>
              </w:rPr>
            </w:pPr>
            <w:r w:rsidRPr="00BC20B3">
              <w:rPr>
                <w:rFonts w:asciiTheme="majorHAnsi" w:hAnsiTheme="majorHAnsi" w:cstheme="majorHAnsi"/>
              </w:rPr>
              <w:t xml:space="preserve">Si la fecha de finalización prevista se extiende luego de haberse pagado la indemnización por daños y perjuicios, el Contratante deberá corregir todo sobrepago que haya realizado el Proveedor del Servicio ajustando el recibo de pago siguiente. Se pagará al Prestado de Servicios un interés por el sobrepago, calculado desde la fecha de pago hasta la fecha de reembolso, aplicando las tasas especificadas en la Cláusula </w:t>
            </w:r>
            <w:r w:rsidRPr="00BC20B3">
              <w:rPr>
                <w:rFonts w:asciiTheme="majorHAnsi" w:hAnsiTheme="majorHAnsi" w:cstheme="majorHAnsi"/>
              </w:rPr>
              <w:t>2.16</w:t>
            </w:r>
            <w:r w:rsidRPr="00BC20B3">
              <w:rPr>
                <w:rFonts w:asciiTheme="majorHAnsi" w:hAnsiTheme="majorHAnsi" w:cstheme="majorHAnsi"/>
              </w:rPr>
              <w:t>.</w:t>
            </w:r>
          </w:p>
        </w:tc>
      </w:tr>
      <w:tr w:rsidR="00420FF0" w:rsidRPr="00CE08D8" w14:paraId="7889DB84" w14:textId="77777777" w:rsidTr="00B33B16">
        <w:tc>
          <w:tcPr>
            <w:tcW w:w="2515" w:type="dxa"/>
          </w:tcPr>
          <w:p w14:paraId="45E60B4C" w14:textId="63B07704" w:rsidR="00420FF0" w:rsidRPr="00C05F84" w:rsidRDefault="00C05F84" w:rsidP="00C05F84">
            <w:pPr>
              <w:pStyle w:val="CoCHeading1"/>
              <w:spacing w:before="120"/>
              <w:ind w:left="620" w:hanging="620"/>
              <w:jc w:val="left"/>
              <w:rPr>
                <w:rFonts w:asciiTheme="majorHAnsi" w:hAnsiTheme="majorHAnsi" w:cstheme="majorHAnsi"/>
                <w:b/>
                <w:bCs/>
              </w:rPr>
            </w:pPr>
            <w:r w:rsidRPr="00C05F84">
              <w:rPr>
                <w:rFonts w:asciiTheme="majorHAnsi" w:hAnsiTheme="majorHAnsi" w:cstheme="majorHAnsi"/>
                <w:b/>
                <w:bCs/>
              </w:rPr>
              <w:t>Penalidad por desempeño ineficiente</w:t>
            </w:r>
          </w:p>
        </w:tc>
        <w:tc>
          <w:tcPr>
            <w:tcW w:w="7020" w:type="dxa"/>
          </w:tcPr>
          <w:p w14:paraId="254C3B40" w14:textId="2F4C9452" w:rsidR="00420FF0" w:rsidRPr="003B4340" w:rsidRDefault="0077222E" w:rsidP="0077222E">
            <w:pPr>
              <w:pStyle w:val="CoCHeading1"/>
              <w:numPr>
                <w:ilvl w:val="0"/>
                <w:numId w:val="0"/>
              </w:numPr>
              <w:spacing w:before="120"/>
              <w:rPr>
                <w:rFonts w:asciiTheme="majorHAnsi" w:hAnsiTheme="majorHAnsi" w:cstheme="majorHAnsi"/>
              </w:rPr>
            </w:pPr>
            <w:r w:rsidRPr="0077222E">
              <w:rPr>
                <w:rFonts w:asciiTheme="majorHAnsi" w:hAnsiTheme="majorHAnsi" w:cstheme="majorHAnsi"/>
              </w:rPr>
              <w:t xml:space="preserve">Si el Proveedor del Servicio no ha corregido un defecto dentro del plazo especificado en la notificación del Contratante, deberá pagar una penalidad por desempeño ineficiente. El monto de la penalidad será equivalente a un porcentaje del costo de subsanar el defecto, de acuerdo con la evaluación descrita en la Cláusula </w:t>
            </w:r>
            <w:r w:rsidR="00E072ED">
              <w:rPr>
                <w:rFonts w:asciiTheme="majorHAnsi" w:hAnsiTheme="majorHAnsi" w:cstheme="majorHAnsi"/>
              </w:rPr>
              <w:t>24</w:t>
            </w:r>
            <w:r w:rsidRPr="0077222E">
              <w:rPr>
                <w:rFonts w:asciiTheme="majorHAnsi" w:hAnsiTheme="majorHAnsi" w:cstheme="majorHAnsi"/>
              </w:rPr>
              <w:t xml:space="preserve"> y especificado en las CC</w:t>
            </w:r>
            <w:r w:rsidR="00E072ED">
              <w:rPr>
                <w:rFonts w:asciiTheme="majorHAnsi" w:hAnsiTheme="majorHAnsi" w:cstheme="majorHAnsi"/>
              </w:rPr>
              <w:t xml:space="preserve"> 2.12.</w:t>
            </w:r>
          </w:p>
        </w:tc>
      </w:tr>
      <w:tr w:rsidR="00B5456C" w:rsidRPr="00CE08D8" w14:paraId="4AF0DC78" w14:textId="77777777" w:rsidTr="00B33B16">
        <w:tc>
          <w:tcPr>
            <w:tcW w:w="2515" w:type="dxa"/>
          </w:tcPr>
          <w:p w14:paraId="5FEC3391" w14:textId="23B5581D" w:rsidR="00B5456C" w:rsidRPr="003B4340" w:rsidRDefault="00FF2366" w:rsidP="00B33B16">
            <w:pPr>
              <w:pStyle w:val="COCgcc"/>
              <w:spacing w:before="120"/>
              <w:rPr>
                <w:rFonts w:asciiTheme="majorHAnsi" w:hAnsiTheme="majorHAnsi" w:cstheme="majorHAnsi"/>
              </w:rPr>
            </w:pPr>
            <w:r>
              <w:rPr>
                <w:rFonts w:asciiTheme="majorHAnsi" w:hAnsiTheme="majorHAnsi" w:cstheme="majorHAnsi"/>
              </w:rPr>
              <w:t>Instrucciones, Inspecciones y Auditorias</w:t>
            </w:r>
          </w:p>
          <w:p w14:paraId="038329E8" w14:textId="77777777" w:rsidR="00B5456C" w:rsidRPr="002A03A5" w:rsidRDefault="00B5456C" w:rsidP="00B33B16">
            <w:pPr>
              <w:spacing w:before="120" w:after="120"/>
              <w:rPr>
                <w:b/>
                <w:lang w:val="es-ES"/>
              </w:rPr>
            </w:pPr>
          </w:p>
        </w:tc>
        <w:tc>
          <w:tcPr>
            <w:tcW w:w="7020" w:type="dxa"/>
          </w:tcPr>
          <w:p w14:paraId="5685B2B8" w14:textId="77777777" w:rsidR="00B5456C" w:rsidRDefault="00751AFC" w:rsidP="00E52A6F">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Prestador del Servicio llevara a cabo todas las instrucciones </w:t>
            </w:r>
            <w:r w:rsidR="00506DA3">
              <w:rPr>
                <w:rFonts w:asciiTheme="majorHAnsi" w:hAnsiTheme="majorHAnsi" w:cstheme="majorHAnsi"/>
              </w:rPr>
              <w:t>d</w:t>
            </w:r>
            <w:r>
              <w:rPr>
                <w:rFonts w:asciiTheme="majorHAnsi" w:hAnsiTheme="majorHAnsi" w:cstheme="majorHAnsi"/>
              </w:rPr>
              <w:t xml:space="preserve">el Contratante </w:t>
            </w:r>
            <w:r w:rsidR="00FC7974">
              <w:rPr>
                <w:rFonts w:asciiTheme="majorHAnsi" w:hAnsiTheme="majorHAnsi" w:cstheme="majorHAnsi"/>
              </w:rPr>
              <w:t>las cuales estarán en línea con las leyes aplicables del Lugar de los Servicios</w:t>
            </w:r>
            <w:r w:rsidR="003B4340">
              <w:rPr>
                <w:rFonts w:asciiTheme="majorHAnsi" w:hAnsiTheme="majorHAnsi" w:cstheme="majorHAnsi"/>
              </w:rPr>
              <w:t xml:space="preserve">. </w:t>
            </w:r>
          </w:p>
          <w:p w14:paraId="552015CA" w14:textId="6825F667" w:rsidR="00E52A6F" w:rsidRPr="00E52A6F" w:rsidRDefault="00E52A6F" w:rsidP="00E52A6F">
            <w:pPr>
              <w:pStyle w:val="CoCHeading1"/>
              <w:numPr>
                <w:ilvl w:val="0"/>
                <w:numId w:val="0"/>
              </w:numPr>
              <w:spacing w:before="120"/>
              <w:rPr>
                <w:rFonts w:asciiTheme="majorHAnsi" w:hAnsiTheme="majorHAnsi" w:cstheme="majorHAnsi"/>
              </w:rPr>
            </w:pPr>
            <w:r>
              <w:rPr>
                <w:rFonts w:asciiTheme="majorHAnsi" w:hAnsiTheme="majorHAnsi" w:cstheme="majorHAnsi"/>
              </w:rPr>
              <w:t xml:space="preserve">El Proveedor del Servicio mantendrá y </w:t>
            </w:r>
            <w:r w:rsidR="00EE2C28">
              <w:rPr>
                <w:rFonts w:asciiTheme="majorHAnsi" w:hAnsiTheme="majorHAnsi" w:cstheme="majorHAnsi"/>
              </w:rPr>
              <w:t xml:space="preserve">hará todos los esfuerzos para que sus subcontratistas mantengan cuentas y registros </w:t>
            </w:r>
            <w:r w:rsidR="006C2899">
              <w:rPr>
                <w:rFonts w:asciiTheme="majorHAnsi" w:hAnsiTheme="majorHAnsi" w:cstheme="majorHAnsi"/>
              </w:rPr>
              <w:t xml:space="preserve">exactos y sistemáticos relacionados a los Servicios </w:t>
            </w:r>
            <w:r w:rsidR="00925EF8">
              <w:rPr>
                <w:rFonts w:asciiTheme="majorHAnsi" w:hAnsiTheme="majorHAnsi" w:cstheme="majorHAnsi"/>
              </w:rPr>
              <w:t xml:space="preserve">en la forma y detalle que identifique con claridad los cambios en cronogramas y costos. </w:t>
            </w:r>
          </w:p>
        </w:tc>
      </w:tr>
      <w:tr w:rsidR="00420FF0" w:rsidRPr="00CE08D8" w14:paraId="4632B1A7" w14:textId="77777777" w:rsidTr="00B33B16">
        <w:tc>
          <w:tcPr>
            <w:tcW w:w="2515" w:type="dxa"/>
          </w:tcPr>
          <w:p w14:paraId="74BACC07" w14:textId="1935B0CA" w:rsidR="00420FF0" w:rsidRPr="00377F59" w:rsidRDefault="0046632E" w:rsidP="00377F59">
            <w:pPr>
              <w:pStyle w:val="CoCHeading1"/>
              <w:spacing w:before="120"/>
              <w:ind w:left="620" w:hanging="620"/>
              <w:jc w:val="left"/>
              <w:rPr>
                <w:rFonts w:asciiTheme="majorHAnsi" w:hAnsiTheme="majorHAnsi" w:cstheme="majorHAnsi"/>
                <w:b/>
                <w:bCs/>
              </w:rPr>
            </w:pPr>
            <w:r w:rsidRPr="00377F59">
              <w:rPr>
                <w:rFonts w:asciiTheme="majorHAnsi" w:hAnsiTheme="majorHAnsi" w:cstheme="majorHAnsi"/>
                <w:b/>
                <w:bCs/>
              </w:rPr>
              <w:t>Inspecciones y auditorias por parte del Banco</w:t>
            </w:r>
          </w:p>
        </w:tc>
        <w:tc>
          <w:tcPr>
            <w:tcW w:w="7020" w:type="dxa"/>
          </w:tcPr>
          <w:p w14:paraId="3D321A96" w14:textId="550887BE" w:rsidR="00420FF0" w:rsidRPr="003B4340" w:rsidRDefault="00B45660" w:rsidP="00B45660">
            <w:pPr>
              <w:pStyle w:val="CoCHeading1"/>
              <w:numPr>
                <w:ilvl w:val="0"/>
                <w:numId w:val="0"/>
              </w:numPr>
              <w:spacing w:before="120"/>
              <w:rPr>
                <w:rFonts w:asciiTheme="majorHAnsi" w:hAnsiTheme="majorHAnsi" w:cstheme="majorHAnsi"/>
              </w:rPr>
            </w:pPr>
            <w:r w:rsidRPr="00B45660">
              <w:rPr>
                <w:rFonts w:asciiTheme="majorHAnsi" w:hAnsiTheme="majorHAnsi" w:cstheme="majorHAnsi"/>
              </w:rPr>
              <w:t xml:space="preserve">De conformidad con el párrafo 2.2 e del Apéndice A de las Condiciones Generales, el Proveedor del Servicio permitirá, y procurará que sus agentes (declarados o no), subcontratistas, </w:t>
            </w:r>
            <w:proofErr w:type="spellStart"/>
            <w:r w:rsidRPr="00B45660">
              <w:rPr>
                <w:rFonts w:asciiTheme="majorHAnsi" w:hAnsiTheme="majorHAnsi" w:cstheme="majorHAnsi"/>
              </w:rPr>
              <w:t>subconsultores</w:t>
            </w:r>
            <w:proofErr w:type="spellEnd"/>
            <w:r w:rsidRPr="00B45660">
              <w:rPr>
                <w:rFonts w:asciiTheme="majorHAnsi" w:hAnsiTheme="majorHAnsi" w:cstheme="majorHAnsi"/>
              </w:rPr>
              <w:t xml:space="preserve">, prestadores de servicios, proveedores, y personal, permitan que el Banco y las personas designadas por éste inspeccionen las instalaciones </w:t>
            </w:r>
            <w:r w:rsidRPr="00B45660">
              <w:rPr>
                <w:rFonts w:asciiTheme="majorHAnsi" w:hAnsiTheme="majorHAnsi" w:cstheme="majorHAnsi"/>
              </w:rPr>
              <w:lastRenderedPageBreak/>
              <w:t xml:space="preserve">y/o las cuentas, los registros y otros documentos relacionados con  los procesos de calificación, selección y/o la ejecución del Contrato, y dispongan que dichas cuentas, registros y otros documentos sean auditados por medio de auditores designados por el Banco. El Proveedor del Servicio y sus subcontratistas y </w:t>
            </w:r>
            <w:proofErr w:type="spellStart"/>
            <w:r w:rsidRPr="00B45660">
              <w:rPr>
                <w:rFonts w:asciiTheme="majorHAnsi" w:hAnsiTheme="majorHAnsi" w:cstheme="majorHAnsi"/>
              </w:rPr>
              <w:t>subconsultores</w:t>
            </w:r>
            <w:proofErr w:type="spellEnd"/>
            <w:r w:rsidRPr="00B45660">
              <w:rPr>
                <w:rFonts w:asciiTheme="majorHAnsi" w:hAnsiTheme="majorHAnsi" w:cstheme="majorHAnsi"/>
              </w:rPr>
              <w:t xml:space="preserve"> deberán prestar atención a lo estipulado en la Cláusula </w:t>
            </w:r>
            <w:r w:rsidR="00F5051E">
              <w:rPr>
                <w:rFonts w:asciiTheme="majorHAnsi" w:hAnsiTheme="majorHAnsi" w:cstheme="majorHAnsi"/>
              </w:rPr>
              <w:t>12</w:t>
            </w:r>
            <w:r w:rsidRPr="00B45660">
              <w:rPr>
                <w:rFonts w:asciiTheme="majorHAnsi" w:hAnsiTheme="majorHAnsi" w:cstheme="majorHAnsi"/>
              </w:rPr>
              <w:t xml:space="preserve"> (Fraude y Corrupción), que establece, entre otros puntos, que las acciones con la intención de impedir sustancialmente el ejercicio de los derechos del Banco de realizar auditorías constituyen una práctica prohibida que puede conducir a la rescisión del contrato (además de la determinación de inelegibilidad, de conformidad con los procedimientos de sanciones vigentes del Banco).</w:t>
            </w:r>
          </w:p>
        </w:tc>
      </w:tr>
      <w:tr w:rsidR="00F5051E" w:rsidRPr="00CE08D8" w14:paraId="104E8CAF" w14:textId="77777777" w:rsidTr="00B33B16">
        <w:tc>
          <w:tcPr>
            <w:tcW w:w="2515" w:type="dxa"/>
          </w:tcPr>
          <w:p w14:paraId="57D93AB6" w14:textId="3F9425F9" w:rsidR="00F5051E" w:rsidRDefault="008F4327" w:rsidP="00B33B16">
            <w:pPr>
              <w:pStyle w:val="COCgcc"/>
              <w:spacing w:before="120"/>
              <w:rPr>
                <w:rFonts w:asciiTheme="majorHAnsi" w:hAnsiTheme="majorHAnsi" w:cstheme="majorHAnsi"/>
              </w:rPr>
            </w:pPr>
            <w:r>
              <w:rPr>
                <w:rFonts w:asciiTheme="majorHAnsi" w:hAnsiTheme="majorHAnsi" w:cstheme="majorHAnsi"/>
              </w:rPr>
              <w:lastRenderedPageBreak/>
              <w:t>Fraude y Corrupción</w:t>
            </w:r>
          </w:p>
        </w:tc>
        <w:tc>
          <w:tcPr>
            <w:tcW w:w="7020" w:type="dxa"/>
          </w:tcPr>
          <w:p w14:paraId="45DD5F00" w14:textId="5D76D720" w:rsidR="009F182B" w:rsidRPr="009F182B" w:rsidRDefault="009F182B" w:rsidP="009F182B">
            <w:pPr>
              <w:pStyle w:val="CoCHeading1"/>
              <w:numPr>
                <w:ilvl w:val="0"/>
                <w:numId w:val="0"/>
              </w:numPr>
              <w:spacing w:before="120"/>
              <w:rPr>
                <w:rFonts w:asciiTheme="majorHAnsi" w:hAnsiTheme="majorHAnsi" w:cstheme="majorHAnsi"/>
              </w:rPr>
            </w:pPr>
            <w:r w:rsidRPr="009F182B">
              <w:rPr>
                <w:rFonts w:asciiTheme="majorHAnsi" w:hAnsiTheme="majorHAnsi" w:cstheme="majorHAnsi"/>
              </w:rPr>
              <w:t>El Banco exige el cumplimiento de sus Directrices Contra la Corrupción y de sus políticas y procedimientos sobre sanciones vigentes descriptos en el Marco de Sanciones del GBM, conforme a lo estipulado en el apéndice de las CGC.</w:t>
            </w:r>
          </w:p>
          <w:p w14:paraId="43AE49B5" w14:textId="0101C4E5" w:rsidR="00F5051E" w:rsidRPr="00B45660" w:rsidRDefault="009F182B" w:rsidP="009F182B">
            <w:pPr>
              <w:pStyle w:val="CoCHeading1"/>
              <w:numPr>
                <w:ilvl w:val="0"/>
                <w:numId w:val="0"/>
              </w:numPr>
              <w:spacing w:before="120"/>
              <w:rPr>
                <w:rFonts w:asciiTheme="majorHAnsi" w:hAnsiTheme="majorHAnsi" w:cstheme="majorHAnsi"/>
              </w:rPr>
            </w:pPr>
            <w:r w:rsidRPr="009F182B">
              <w:rPr>
                <w:rFonts w:asciiTheme="majorHAnsi" w:hAnsiTheme="majorHAnsi" w:cstheme="majorHAnsi"/>
              </w:rPr>
              <w:t>El Contratante exige al Proveedor del Servicio que proporcione información sobre las comisiones u honorarios que pudieran haberse pagado o que hayan de pagarse a los agentes o a otra parte en relación con el proceso de licitación o la ejecución del Contrato. La información divulgada deberá incluir por lo menos el nombre y la dirección del agente o de la otra parte, la cantidad y moneda, y el propósito de la comisión, la gratificación o los honorarios.</w:t>
            </w:r>
          </w:p>
        </w:tc>
      </w:tr>
      <w:tr w:rsidR="00F5051E" w:rsidRPr="00CE08D8" w14:paraId="2AC3355A" w14:textId="77777777" w:rsidTr="00B33B16">
        <w:tc>
          <w:tcPr>
            <w:tcW w:w="2515" w:type="dxa"/>
          </w:tcPr>
          <w:p w14:paraId="39491937" w14:textId="1819A296" w:rsidR="00F5051E" w:rsidRDefault="00F501AC" w:rsidP="00B33B16">
            <w:pPr>
              <w:pStyle w:val="COCgcc"/>
              <w:spacing w:before="120"/>
              <w:rPr>
                <w:rFonts w:asciiTheme="majorHAnsi" w:hAnsiTheme="majorHAnsi" w:cstheme="majorHAnsi"/>
              </w:rPr>
            </w:pPr>
            <w:r>
              <w:rPr>
                <w:rFonts w:asciiTheme="majorHAnsi" w:hAnsiTheme="majorHAnsi" w:cstheme="majorHAnsi"/>
              </w:rPr>
              <w:t>Seguridad del Sitio</w:t>
            </w:r>
          </w:p>
        </w:tc>
        <w:tc>
          <w:tcPr>
            <w:tcW w:w="7020" w:type="dxa"/>
          </w:tcPr>
          <w:p w14:paraId="44B6DD55" w14:textId="77777777" w:rsidR="00F5051E" w:rsidRDefault="001D4EFD" w:rsidP="00F501AC">
            <w:pPr>
              <w:pStyle w:val="CoCHeading1"/>
              <w:numPr>
                <w:ilvl w:val="0"/>
                <w:numId w:val="0"/>
              </w:numPr>
              <w:spacing w:before="120"/>
              <w:jc w:val="left"/>
              <w:rPr>
                <w:rFonts w:asciiTheme="majorHAnsi" w:hAnsiTheme="majorHAnsi" w:cstheme="majorHAnsi"/>
              </w:rPr>
            </w:pPr>
            <w:r>
              <w:rPr>
                <w:rFonts w:asciiTheme="majorHAnsi" w:hAnsiTheme="majorHAnsi" w:cstheme="majorHAnsi"/>
              </w:rPr>
              <w:t xml:space="preserve">El Proveedor del Servicio </w:t>
            </w:r>
            <w:r w:rsidR="00E979CB">
              <w:rPr>
                <w:rFonts w:asciiTheme="majorHAnsi" w:hAnsiTheme="majorHAnsi" w:cstheme="majorHAnsi"/>
              </w:rPr>
              <w:t xml:space="preserve">será responsable de la seguridad del Sitio, y </w:t>
            </w:r>
          </w:p>
          <w:p w14:paraId="4CB94EFD" w14:textId="77777777" w:rsidR="00E979CB" w:rsidRDefault="00E979CB" w:rsidP="00566636">
            <w:pPr>
              <w:pStyle w:val="CoCHeading1"/>
              <w:numPr>
                <w:ilvl w:val="0"/>
                <w:numId w:val="36"/>
              </w:numPr>
              <w:spacing w:before="120"/>
              <w:ind w:left="341"/>
              <w:rPr>
                <w:rFonts w:asciiTheme="majorHAnsi" w:hAnsiTheme="majorHAnsi" w:cstheme="majorHAnsi"/>
              </w:rPr>
            </w:pPr>
            <w:r>
              <w:rPr>
                <w:rFonts w:asciiTheme="majorHAnsi" w:hAnsiTheme="majorHAnsi" w:cstheme="majorHAnsi"/>
              </w:rPr>
              <w:t xml:space="preserve">De mantener </w:t>
            </w:r>
            <w:r w:rsidR="004D5F86">
              <w:rPr>
                <w:rFonts w:asciiTheme="majorHAnsi" w:hAnsiTheme="majorHAnsi" w:cstheme="majorHAnsi"/>
              </w:rPr>
              <w:t>personas no autorizadas afuera del Sitio;</w:t>
            </w:r>
          </w:p>
          <w:p w14:paraId="14802911" w14:textId="77777777" w:rsidR="004D5F86" w:rsidRDefault="004D5F86" w:rsidP="00566636">
            <w:pPr>
              <w:pStyle w:val="CoCHeading1"/>
              <w:numPr>
                <w:ilvl w:val="0"/>
                <w:numId w:val="36"/>
              </w:numPr>
              <w:spacing w:before="120"/>
              <w:ind w:left="341"/>
              <w:rPr>
                <w:rFonts w:asciiTheme="majorHAnsi" w:hAnsiTheme="majorHAnsi" w:cstheme="majorHAnsi"/>
              </w:rPr>
            </w:pPr>
            <w:r>
              <w:rPr>
                <w:rFonts w:asciiTheme="majorHAnsi" w:hAnsiTheme="majorHAnsi" w:cstheme="majorHAnsi"/>
              </w:rPr>
              <w:t xml:space="preserve">Las personas autorizadas </w:t>
            </w:r>
            <w:r w:rsidR="00A57B08">
              <w:rPr>
                <w:rFonts w:asciiTheme="majorHAnsi" w:hAnsiTheme="majorHAnsi" w:cstheme="majorHAnsi"/>
              </w:rPr>
              <w:t xml:space="preserve">estarán limitadas a el Personal del Proveedor del Servicio, el Personal del Contratante, y cualquier otro </w:t>
            </w:r>
            <w:r w:rsidR="00D23B0A">
              <w:rPr>
                <w:rFonts w:asciiTheme="majorHAnsi" w:hAnsiTheme="majorHAnsi" w:cstheme="majorHAnsi"/>
              </w:rPr>
              <w:t xml:space="preserve">personal identificado como personal autorizado (incluyendo </w:t>
            </w:r>
            <w:r w:rsidR="00972AB4">
              <w:rPr>
                <w:rFonts w:asciiTheme="majorHAnsi" w:hAnsiTheme="majorHAnsi" w:cstheme="majorHAnsi"/>
              </w:rPr>
              <w:t xml:space="preserve">los demás Contratistas del Contratante en el Sitio), por medio de la notificación </w:t>
            </w:r>
            <w:r w:rsidR="00FC19A1">
              <w:rPr>
                <w:rFonts w:asciiTheme="majorHAnsi" w:hAnsiTheme="majorHAnsi" w:cstheme="majorHAnsi"/>
              </w:rPr>
              <w:t>del Contratante</w:t>
            </w:r>
            <w:r w:rsidR="00C1749C">
              <w:rPr>
                <w:rFonts w:asciiTheme="majorHAnsi" w:hAnsiTheme="majorHAnsi" w:cstheme="majorHAnsi"/>
              </w:rPr>
              <w:t xml:space="preserve"> al Proveedor del Servicio.</w:t>
            </w:r>
          </w:p>
          <w:p w14:paraId="445923E7" w14:textId="51862A37" w:rsidR="00C1749C" w:rsidRPr="00B45660" w:rsidRDefault="00E72B60" w:rsidP="00E72B60">
            <w:pPr>
              <w:pStyle w:val="CoCHeading1"/>
              <w:numPr>
                <w:ilvl w:val="0"/>
                <w:numId w:val="0"/>
              </w:numPr>
              <w:spacing w:before="120"/>
              <w:jc w:val="left"/>
              <w:rPr>
                <w:rFonts w:asciiTheme="majorHAnsi" w:hAnsiTheme="majorHAnsi" w:cstheme="majorHAnsi"/>
              </w:rPr>
            </w:pPr>
            <w:r>
              <w:rPr>
                <w:rFonts w:asciiTheme="majorHAnsi" w:hAnsiTheme="majorHAnsi" w:cstheme="majorHAnsi"/>
              </w:rPr>
              <w:t xml:space="preserve">El Proveedor del Servicio requerirá que </w:t>
            </w:r>
            <w:r w:rsidR="00A128F7">
              <w:rPr>
                <w:rFonts w:asciiTheme="majorHAnsi" w:hAnsiTheme="majorHAnsi" w:cstheme="majorHAnsi"/>
              </w:rPr>
              <w:t xml:space="preserve">personal de seguridad actúe dentro de las Leyes aplicables. </w:t>
            </w:r>
          </w:p>
        </w:tc>
      </w:tr>
      <w:tr w:rsidR="00F5051E" w:rsidRPr="00CE08D8" w14:paraId="46E79808" w14:textId="77777777" w:rsidTr="00B33B16">
        <w:tc>
          <w:tcPr>
            <w:tcW w:w="2515" w:type="dxa"/>
          </w:tcPr>
          <w:p w14:paraId="0ABC45E1" w14:textId="46BE71B0" w:rsidR="00F5051E" w:rsidRDefault="000A030A" w:rsidP="00B33B16">
            <w:pPr>
              <w:pStyle w:val="COCgcc"/>
              <w:spacing w:before="120"/>
              <w:rPr>
                <w:rFonts w:asciiTheme="majorHAnsi" w:hAnsiTheme="majorHAnsi" w:cstheme="majorHAnsi"/>
              </w:rPr>
            </w:pPr>
            <w:r>
              <w:rPr>
                <w:rFonts w:asciiTheme="majorHAnsi" w:hAnsiTheme="majorHAnsi" w:cstheme="majorHAnsi"/>
              </w:rPr>
              <w:t>Protección del Ambiente</w:t>
            </w:r>
          </w:p>
        </w:tc>
        <w:tc>
          <w:tcPr>
            <w:tcW w:w="7020" w:type="dxa"/>
          </w:tcPr>
          <w:p w14:paraId="6BCEA1F3" w14:textId="770637A2" w:rsidR="00DF34F3" w:rsidRPr="00DF34F3" w:rsidRDefault="00DF34F3" w:rsidP="00DF34F3">
            <w:pPr>
              <w:pStyle w:val="CoCHeading1"/>
              <w:numPr>
                <w:ilvl w:val="0"/>
                <w:numId w:val="0"/>
              </w:numPr>
              <w:spacing w:before="120"/>
              <w:jc w:val="left"/>
              <w:rPr>
                <w:rFonts w:asciiTheme="majorHAnsi" w:hAnsiTheme="majorHAnsi" w:cstheme="majorHAnsi"/>
              </w:rPr>
            </w:pPr>
            <w:r w:rsidRPr="00DF34F3">
              <w:rPr>
                <w:rFonts w:asciiTheme="majorHAnsi" w:hAnsiTheme="majorHAnsi" w:cstheme="majorHAnsi"/>
              </w:rPr>
              <w:t>Según corresponda, el Proveedor del Servicio tomará todas las medidas necesarias para:</w:t>
            </w:r>
          </w:p>
          <w:p w14:paraId="7127E754" w14:textId="6EDE8764" w:rsidR="00DF34F3" w:rsidRPr="00DF34F3" w:rsidRDefault="00DF34F3" w:rsidP="00566636">
            <w:pPr>
              <w:pStyle w:val="CoCHeading1"/>
              <w:numPr>
                <w:ilvl w:val="0"/>
                <w:numId w:val="37"/>
              </w:numPr>
              <w:spacing w:before="120"/>
              <w:ind w:left="341"/>
              <w:rPr>
                <w:rFonts w:asciiTheme="majorHAnsi" w:hAnsiTheme="majorHAnsi" w:cstheme="majorHAnsi"/>
              </w:rPr>
            </w:pPr>
            <w:r w:rsidRPr="00DF34F3">
              <w:rPr>
                <w:rFonts w:asciiTheme="majorHAnsi" w:hAnsiTheme="majorHAnsi" w:cstheme="majorHAnsi"/>
              </w:rPr>
              <w:t>proteger el medio ambiente (tanto dentro como fuera de los lugares donde se ejecutan los Servicios) de los daños resultantes de sus operaciones y actividades; y</w:t>
            </w:r>
          </w:p>
          <w:p w14:paraId="39673050" w14:textId="77777777" w:rsidR="00F5051E" w:rsidRDefault="00DF34F3" w:rsidP="00566636">
            <w:pPr>
              <w:pStyle w:val="CoCHeading1"/>
              <w:numPr>
                <w:ilvl w:val="0"/>
                <w:numId w:val="37"/>
              </w:numPr>
              <w:spacing w:before="120"/>
              <w:ind w:left="341"/>
              <w:rPr>
                <w:rFonts w:asciiTheme="majorHAnsi" w:hAnsiTheme="majorHAnsi" w:cstheme="majorHAnsi"/>
              </w:rPr>
            </w:pPr>
            <w:r w:rsidRPr="00DF34F3">
              <w:rPr>
                <w:rFonts w:asciiTheme="majorHAnsi" w:hAnsiTheme="majorHAnsi" w:cstheme="majorHAnsi"/>
              </w:rPr>
              <w:lastRenderedPageBreak/>
              <w:t>limitar los daños y molestias a las personas y la propiedad como resultado de la contaminación, el ruido y otros resultados de las operaciones y / o actividades del Proveedor del Servicio</w:t>
            </w:r>
            <w:r w:rsidR="00823807">
              <w:rPr>
                <w:rFonts w:asciiTheme="majorHAnsi" w:hAnsiTheme="majorHAnsi" w:cstheme="majorHAnsi"/>
              </w:rPr>
              <w:t>.</w:t>
            </w:r>
          </w:p>
          <w:p w14:paraId="7434825A" w14:textId="77777777" w:rsidR="00823807" w:rsidRDefault="00F2593B" w:rsidP="00823807">
            <w:pPr>
              <w:pStyle w:val="CoCHeading1"/>
              <w:numPr>
                <w:ilvl w:val="0"/>
                <w:numId w:val="0"/>
              </w:numPr>
              <w:spacing w:before="120"/>
              <w:ind w:left="-19"/>
              <w:rPr>
                <w:rFonts w:asciiTheme="majorHAnsi" w:hAnsiTheme="majorHAnsi" w:cstheme="majorHAnsi"/>
              </w:rPr>
            </w:pPr>
            <w:r w:rsidRPr="00F2593B">
              <w:rPr>
                <w:rFonts w:asciiTheme="majorHAnsi" w:hAnsiTheme="majorHAnsi" w:cstheme="majorHAnsi"/>
              </w:rPr>
              <w:tab/>
              <w:t>El Proveedor del Servicio se asegurará de que cualquier emisión, descarga superficial, efluente y cualquier otro contaminante de sus actividades no exceda los valores que puedan estar indicados en los Requisitos del Contratante, ni los prescritos por las leyes aplicables.</w:t>
            </w:r>
          </w:p>
          <w:p w14:paraId="73D17E4F" w14:textId="5BF0AB54" w:rsidR="00F2593B" w:rsidRPr="00B45660" w:rsidRDefault="00476DA8" w:rsidP="00823807">
            <w:pPr>
              <w:pStyle w:val="CoCHeading1"/>
              <w:numPr>
                <w:ilvl w:val="0"/>
                <w:numId w:val="0"/>
              </w:numPr>
              <w:spacing w:before="120"/>
              <w:ind w:left="-19"/>
              <w:rPr>
                <w:rFonts w:asciiTheme="majorHAnsi" w:hAnsiTheme="majorHAnsi" w:cstheme="majorHAnsi"/>
              </w:rPr>
            </w:pPr>
            <w:r w:rsidRPr="00476DA8">
              <w:rPr>
                <w:rFonts w:asciiTheme="majorHAnsi" w:hAnsiTheme="majorHAnsi" w:cstheme="majorHAnsi"/>
              </w:rPr>
              <w:tab/>
              <w:t>En caso de daños al medio ambiente, propiedad y / o molestias a las personas, dentro o fuera de los lugares donde se llevan a cabo los Servicios, como resultado de las operaciones y / o actividades del Proveedor del Servicio, el Proveedor del Servicio deberá acordar con el Contratante las acciones apropiadas y los plazos para remediar, en la medida de lo posible, el ambiente dañado a su condición anterior. El Proveedor del Servicio implementará tales remedios a su costo a satisfacción del Contratante.</w:t>
            </w:r>
          </w:p>
        </w:tc>
      </w:tr>
      <w:tr w:rsidR="00F501AC" w:rsidRPr="00CE08D8" w14:paraId="7D5983F9" w14:textId="77777777" w:rsidTr="00B33B16">
        <w:tc>
          <w:tcPr>
            <w:tcW w:w="2515" w:type="dxa"/>
          </w:tcPr>
          <w:p w14:paraId="0F492319" w14:textId="16225707" w:rsidR="00F501AC" w:rsidRDefault="00C93B7F" w:rsidP="00B33B16">
            <w:pPr>
              <w:pStyle w:val="COCgcc"/>
              <w:spacing w:before="120"/>
              <w:rPr>
                <w:rFonts w:asciiTheme="majorHAnsi" w:hAnsiTheme="majorHAnsi" w:cstheme="majorHAnsi"/>
              </w:rPr>
            </w:pPr>
            <w:r>
              <w:rPr>
                <w:rFonts w:asciiTheme="majorHAnsi" w:hAnsiTheme="majorHAnsi" w:cstheme="majorHAnsi"/>
              </w:rPr>
              <w:lastRenderedPageBreak/>
              <w:t>Hallazgos Culturales</w:t>
            </w:r>
          </w:p>
        </w:tc>
        <w:tc>
          <w:tcPr>
            <w:tcW w:w="7020" w:type="dxa"/>
          </w:tcPr>
          <w:p w14:paraId="03D429F0" w14:textId="03822DF1" w:rsidR="00F501AC" w:rsidRPr="00B45660" w:rsidRDefault="00A530B4" w:rsidP="00A530B4">
            <w:pPr>
              <w:pStyle w:val="CoCHeading1"/>
              <w:numPr>
                <w:ilvl w:val="0"/>
                <w:numId w:val="0"/>
              </w:numPr>
              <w:spacing w:before="120"/>
              <w:ind w:left="-19"/>
              <w:rPr>
                <w:rFonts w:asciiTheme="majorHAnsi" w:hAnsiTheme="majorHAnsi" w:cstheme="majorHAnsi"/>
              </w:rPr>
            </w:pPr>
            <w:r w:rsidRPr="00A530B4">
              <w:rPr>
                <w:rFonts w:asciiTheme="majorHAnsi" w:hAnsiTheme="majorHAnsi" w:cstheme="majorHAnsi"/>
              </w:rPr>
              <w:t>Todos los fósiles, monedas, artículos de valor o antigüedad, estructuras, grupos de estructuras y otros restos o elementos de interés geológico, arqueológico, paleontológico, histórico, arquitectónico o religioso que se encuentren en los lugares del país del Contratante donde se lleven a cabo los Servicios deberán ser puesto bajo el cuidado y la custodia del Contratante</w:t>
            </w:r>
            <w:r>
              <w:rPr>
                <w:rFonts w:asciiTheme="majorHAnsi" w:hAnsiTheme="majorHAnsi" w:cstheme="majorHAnsi"/>
              </w:rPr>
              <w:t>.</w:t>
            </w:r>
          </w:p>
        </w:tc>
      </w:tr>
      <w:tr w:rsidR="00F501AC" w:rsidRPr="00CE08D8" w14:paraId="54E11247" w14:textId="77777777" w:rsidTr="00B33B16">
        <w:tc>
          <w:tcPr>
            <w:tcW w:w="2515" w:type="dxa"/>
          </w:tcPr>
          <w:p w14:paraId="1FCCBA1C" w14:textId="7F89F802" w:rsidR="00F501AC" w:rsidRDefault="00B53D4B" w:rsidP="00B33B16">
            <w:pPr>
              <w:pStyle w:val="COCgcc"/>
              <w:spacing w:before="120"/>
              <w:rPr>
                <w:rFonts w:asciiTheme="majorHAnsi" w:hAnsiTheme="majorHAnsi" w:cstheme="majorHAnsi"/>
              </w:rPr>
            </w:pPr>
            <w:r>
              <w:rPr>
                <w:rFonts w:asciiTheme="majorHAnsi" w:hAnsiTheme="majorHAnsi" w:cstheme="majorHAnsi"/>
              </w:rPr>
              <w:t>Im</w:t>
            </w:r>
            <w:r w:rsidR="00313B98">
              <w:rPr>
                <w:rFonts w:asciiTheme="majorHAnsi" w:hAnsiTheme="majorHAnsi" w:cstheme="majorHAnsi"/>
              </w:rPr>
              <w:t xml:space="preserve">puestos y derechos </w:t>
            </w:r>
          </w:p>
        </w:tc>
        <w:tc>
          <w:tcPr>
            <w:tcW w:w="7020" w:type="dxa"/>
          </w:tcPr>
          <w:p w14:paraId="0C0C7494" w14:textId="2514A62D" w:rsidR="00F501AC" w:rsidRPr="00B45660" w:rsidRDefault="00360CB2" w:rsidP="00360CB2">
            <w:pPr>
              <w:pStyle w:val="CoCHeading1"/>
              <w:numPr>
                <w:ilvl w:val="0"/>
                <w:numId w:val="0"/>
              </w:numPr>
              <w:spacing w:before="120"/>
              <w:rPr>
                <w:rFonts w:asciiTheme="majorHAnsi" w:hAnsiTheme="majorHAnsi" w:cstheme="majorHAnsi"/>
              </w:rPr>
            </w:pPr>
            <w:r w:rsidRPr="00360CB2">
              <w:rPr>
                <w:rFonts w:asciiTheme="majorHAnsi" w:hAnsiTheme="majorHAnsi" w:cstheme="majorHAnsi"/>
              </w:rPr>
              <w:t>El Proveedor del Servicio, los subcontratistas y su personal deberán pagar los impuestos, derechos, tasas y demás cargas que se recauden en virtud de las leyes aplicables; los montos correspondientes se considerarán incluidos en el precio del Contrato</w:t>
            </w:r>
            <w:r>
              <w:rPr>
                <w:rFonts w:asciiTheme="majorHAnsi" w:hAnsiTheme="majorHAnsi" w:cstheme="majorHAnsi"/>
              </w:rPr>
              <w:t>.</w:t>
            </w:r>
          </w:p>
        </w:tc>
      </w:tr>
      <w:tr w:rsidR="00F501AC" w:rsidRPr="00EB657F" w14:paraId="42A34918" w14:textId="77777777" w:rsidTr="00B33B16">
        <w:tc>
          <w:tcPr>
            <w:tcW w:w="2515" w:type="dxa"/>
          </w:tcPr>
          <w:p w14:paraId="598716B1" w14:textId="7BD96DAA" w:rsidR="00F501AC" w:rsidRDefault="003D2958" w:rsidP="00B33B16">
            <w:pPr>
              <w:pStyle w:val="COCgcc"/>
              <w:spacing w:before="120"/>
              <w:rPr>
                <w:rFonts w:asciiTheme="majorHAnsi" w:hAnsiTheme="majorHAnsi" w:cstheme="majorHAnsi"/>
              </w:rPr>
            </w:pPr>
            <w:r>
              <w:rPr>
                <w:rFonts w:asciiTheme="majorHAnsi" w:hAnsiTheme="majorHAnsi" w:cstheme="majorHAnsi"/>
              </w:rPr>
              <w:t>Personal del Proveedor del Servicio</w:t>
            </w:r>
          </w:p>
        </w:tc>
        <w:tc>
          <w:tcPr>
            <w:tcW w:w="7020" w:type="dxa"/>
          </w:tcPr>
          <w:p w14:paraId="6E49DBCE" w14:textId="26E94AF8" w:rsidR="008B2763" w:rsidRPr="008B2763" w:rsidRDefault="008B2763" w:rsidP="008B2763">
            <w:pPr>
              <w:pStyle w:val="CoCHeading1"/>
              <w:numPr>
                <w:ilvl w:val="0"/>
                <w:numId w:val="0"/>
              </w:numPr>
              <w:spacing w:before="120"/>
              <w:rPr>
                <w:rFonts w:asciiTheme="majorHAnsi" w:hAnsiTheme="majorHAnsi" w:cstheme="majorHAnsi"/>
              </w:rPr>
            </w:pPr>
            <w:r w:rsidRPr="008B2763">
              <w:rPr>
                <w:rFonts w:asciiTheme="majorHAnsi" w:hAnsiTheme="majorHAnsi" w:cstheme="majorHAnsi"/>
              </w:rPr>
              <w:t>El Proveedor del Servicio hará los arreglos necesarios para la contratación del Personal del Proveedor del Servicio.</w:t>
            </w:r>
          </w:p>
          <w:p w14:paraId="61C7E285" w14:textId="77777777" w:rsidR="00F501AC" w:rsidRDefault="008B2763" w:rsidP="008B2763">
            <w:pPr>
              <w:pStyle w:val="CoCHeading1"/>
              <w:numPr>
                <w:ilvl w:val="0"/>
                <w:numId w:val="0"/>
              </w:numPr>
              <w:spacing w:before="120"/>
              <w:rPr>
                <w:rFonts w:asciiTheme="majorHAnsi" w:hAnsiTheme="majorHAnsi" w:cstheme="majorHAnsi"/>
              </w:rPr>
            </w:pPr>
            <w:r w:rsidRPr="008B2763">
              <w:rPr>
                <w:rFonts w:asciiTheme="majorHAnsi" w:hAnsiTheme="majorHAnsi" w:cstheme="majorHAnsi"/>
              </w:rPr>
              <w:t>Se alienta al Proveedor del Servicio, en la medida de lo posible y razonable, a utilizar mano de obra local que tenga las habilidades necesarias</w:t>
            </w:r>
            <w:r>
              <w:rPr>
                <w:rFonts w:asciiTheme="majorHAnsi" w:hAnsiTheme="majorHAnsi" w:cstheme="majorHAnsi"/>
              </w:rPr>
              <w:t>.</w:t>
            </w:r>
          </w:p>
          <w:p w14:paraId="42BF59D9" w14:textId="77777777" w:rsidR="0097038D" w:rsidRDefault="00CF0BA8" w:rsidP="008B2763">
            <w:pPr>
              <w:pStyle w:val="CoCHeading1"/>
              <w:numPr>
                <w:ilvl w:val="0"/>
                <w:numId w:val="0"/>
              </w:numPr>
              <w:spacing w:before="120"/>
              <w:rPr>
                <w:rFonts w:asciiTheme="majorHAnsi" w:hAnsiTheme="majorHAnsi" w:cstheme="majorHAnsi"/>
              </w:rPr>
            </w:pPr>
            <w:r w:rsidRPr="00CF0BA8">
              <w:rPr>
                <w:rFonts w:asciiTheme="majorHAnsi" w:hAnsiTheme="majorHAnsi" w:cstheme="majorHAnsi"/>
              </w:rPr>
              <w:t>El Proveedor del Servicio proporcionará por su propia cuenta los medios de repatriación a todo el personal empleado para la ejecución de los Servicios al lugar donde fue contratado o al domicilio. También proporcionará una manutención temporal adecuada a todas esas personas desde el cese de su empleo en el Contrato hasta la fecha programada para su partida.</w:t>
            </w:r>
          </w:p>
          <w:p w14:paraId="7C987B40" w14:textId="77777777" w:rsidR="00CF0BA8" w:rsidRPr="00AA1F7C" w:rsidRDefault="00CF0BA8" w:rsidP="008B2763">
            <w:pPr>
              <w:pStyle w:val="CoCHeading1"/>
              <w:numPr>
                <w:ilvl w:val="0"/>
                <w:numId w:val="0"/>
              </w:numPr>
              <w:spacing w:before="120"/>
              <w:rPr>
                <w:rFonts w:asciiTheme="majorHAnsi" w:hAnsiTheme="majorHAnsi" w:cstheme="majorHAnsi"/>
                <w:i/>
                <w:iCs/>
              </w:rPr>
            </w:pPr>
            <w:r w:rsidRPr="00AA1F7C">
              <w:rPr>
                <w:rFonts w:asciiTheme="majorHAnsi" w:hAnsiTheme="majorHAnsi" w:cstheme="majorHAnsi"/>
                <w:i/>
                <w:iCs/>
              </w:rPr>
              <w:t>Personas al Servic</w:t>
            </w:r>
            <w:r w:rsidR="00AA1F7C" w:rsidRPr="00AA1F7C">
              <w:rPr>
                <w:rFonts w:asciiTheme="majorHAnsi" w:hAnsiTheme="majorHAnsi" w:cstheme="majorHAnsi"/>
                <w:i/>
                <w:iCs/>
              </w:rPr>
              <w:t>io del Contratante</w:t>
            </w:r>
          </w:p>
          <w:p w14:paraId="3E24D3BF" w14:textId="77777777" w:rsidR="00AA1F7C" w:rsidRDefault="001A6C85" w:rsidP="008B2763">
            <w:pPr>
              <w:pStyle w:val="CoCHeading1"/>
              <w:numPr>
                <w:ilvl w:val="0"/>
                <w:numId w:val="0"/>
              </w:numPr>
              <w:spacing w:before="120"/>
              <w:rPr>
                <w:rFonts w:asciiTheme="majorHAnsi" w:hAnsiTheme="majorHAnsi" w:cstheme="majorHAnsi"/>
              </w:rPr>
            </w:pPr>
            <w:r w:rsidRPr="001A6C85">
              <w:rPr>
                <w:rFonts w:asciiTheme="majorHAnsi" w:hAnsiTheme="majorHAnsi" w:cstheme="majorHAnsi"/>
              </w:rPr>
              <w:lastRenderedPageBreak/>
              <w:t>El Proveedor del Servicio no deberá contratar o intentar contratar personal o trabajadores que forman parte del personal del Contratante</w:t>
            </w:r>
            <w:r>
              <w:rPr>
                <w:rFonts w:asciiTheme="majorHAnsi" w:hAnsiTheme="majorHAnsi" w:cstheme="majorHAnsi"/>
              </w:rPr>
              <w:t>.</w:t>
            </w:r>
          </w:p>
          <w:p w14:paraId="60B1CFA3" w14:textId="77777777" w:rsidR="001A6C85" w:rsidRPr="001A6C85" w:rsidRDefault="001A6C85" w:rsidP="008B2763">
            <w:pPr>
              <w:pStyle w:val="CoCHeading1"/>
              <w:numPr>
                <w:ilvl w:val="0"/>
                <w:numId w:val="0"/>
              </w:numPr>
              <w:spacing w:before="120"/>
              <w:rPr>
                <w:rFonts w:asciiTheme="majorHAnsi" w:hAnsiTheme="majorHAnsi" w:cstheme="majorHAnsi"/>
                <w:i/>
                <w:iCs/>
              </w:rPr>
            </w:pPr>
            <w:r w:rsidRPr="001A6C85">
              <w:rPr>
                <w:rFonts w:asciiTheme="majorHAnsi" w:hAnsiTheme="majorHAnsi" w:cstheme="majorHAnsi"/>
                <w:i/>
                <w:iCs/>
              </w:rPr>
              <w:t xml:space="preserve">Leyes Laborales </w:t>
            </w:r>
          </w:p>
          <w:p w14:paraId="26C54C64" w14:textId="70471763" w:rsidR="001A6C85" w:rsidRDefault="008E6B2A" w:rsidP="008B2763">
            <w:pPr>
              <w:pStyle w:val="CoCHeading1"/>
              <w:numPr>
                <w:ilvl w:val="0"/>
                <w:numId w:val="0"/>
              </w:numPr>
              <w:spacing w:before="120"/>
              <w:rPr>
                <w:rFonts w:asciiTheme="majorHAnsi" w:hAnsiTheme="majorHAnsi" w:cstheme="majorHAnsi"/>
              </w:rPr>
            </w:pPr>
            <w:r w:rsidRPr="008E6B2A">
              <w:rPr>
                <w:rFonts w:asciiTheme="majorHAnsi" w:hAnsiTheme="majorHAnsi" w:cstheme="majorHAnsi"/>
              </w:rPr>
              <w:t>El Proveedor del Servicio deberá cumplir con todas las leyes laborales relevantes aplicables al Personal del Proveedor del Servicio, incluidas las leyes relacionadas con su empleo, salud, seguridad, bienestar, inmigración y emigración, y les otorgará todos sus derechos legales.</w:t>
            </w:r>
          </w:p>
          <w:p w14:paraId="1A8D2D7F" w14:textId="77777777" w:rsidR="001A6C85" w:rsidRDefault="009236CA" w:rsidP="008B2763">
            <w:pPr>
              <w:pStyle w:val="CoCHeading1"/>
              <w:numPr>
                <w:ilvl w:val="0"/>
                <w:numId w:val="0"/>
              </w:numPr>
              <w:spacing w:before="120"/>
              <w:rPr>
                <w:rFonts w:asciiTheme="majorHAnsi" w:hAnsiTheme="majorHAnsi" w:cstheme="majorHAnsi"/>
              </w:rPr>
            </w:pPr>
            <w:r w:rsidRPr="009236CA">
              <w:rPr>
                <w:rFonts w:asciiTheme="majorHAnsi" w:hAnsiTheme="majorHAnsi" w:cstheme="majorHAnsi"/>
              </w:rPr>
              <w:t>El Proveedor del Servicio deberá, en todo momento durante el desarrollo del Contrato, hacer sus mejores esfuerzos para prevenir cualquier conducta o comportamiento ilegal o desordenado por o entre sus empleados y por los trabajadores de sus Subcontratistas</w:t>
            </w:r>
            <w:r>
              <w:rPr>
                <w:rFonts w:asciiTheme="majorHAnsi" w:hAnsiTheme="majorHAnsi" w:cstheme="majorHAnsi"/>
              </w:rPr>
              <w:t>.</w:t>
            </w:r>
          </w:p>
          <w:p w14:paraId="5D565EA3" w14:textId="55796EC7" w:rsidR="00DC0431" w:rsidRDefault="00EB657F" w:rsidP="00A705F6">
            <w:pPr>
              <w:pStyle w:val="CoCHeading1"/>
              <w:numPr>
                <w:ilvl w:val="0"/>
                <w:numId w:val="0"/>
              </w:numPr>
              <w:spacing w:before="120"/>
              <w:rPr>
                <w:rFonts w:asciiTheme="majorHAnsi" w:hAnsiTheme="majorHAnsi" w:cstheme="majorHAnsi"/>
                <w:lang w:val="es-CO"/>
              </w:rPr>
            </w:pPr>
            <w:r w:rsidRPr="00EB657F">
              <w:rPr>
                <w:rFonts w:asciiTheme="majorHAnsi" w:hAnsiTheme="majorHAnsi" w:cstheme="majorHAnsi"/>
                <w:lang w:val="es-CO"/>
              </w:rPr>
              <w:t>El Proveedor del Servicio deberá, en todo trato con su personal actualmente empleado o relacionado con el Contrato, prestar la debida atención a todos los festivales reconocidos, feriados oficiales, costumbres religiosas o de otro tipo y todas las leyes y reglamentos locales relacionados con el empleo de mano de obra.</w:t>
            </w:r>
          </w:p>
          <w:p w14:paraId="1DB89FEC" w14:textId="77777777" w:rsidR="00EB657F" w:rsidRDefault="00EB657F" w:rsidP="00A705F6">
            <w:pPr>
              <w:pStyle w:val="CoCHeading1"/>
              <w:numPr>
                <w:ilvl w:val="0"/>
                <w:numId w:val="0"/>
              </w:numPr>
              <w:spacing w:before="120"/>
              <w:rPr>
                <w:rFonts w:asciiTheme="majorHAnsi" w:hAnsiTheme="majorHAnsi" w:cstheme="majorHAnsi"/>
                <w:i/>
                <w:iCs/>
                <w:lang w:val="es-CO"/>
              </w:rPr>
            </w:pPr>
            <w:r w:rsidRPr="00EB657F">
              <w:rPr>
                <w:rFonts w:asciiTheme="majorHAnsi" w:hAnsiTheme="majorHAnsi" w:cstheme="majorHAnsi"/>
                <w:i/>
                <w:iCs/>
                <w:lang w:val="es-CO"/>
              </w:rPr>
              <w:t>Remuneración y Condiciones Laborales</w:t>
            </w:r>
          </w:p>
          <w:p w14:paraId="27B8B876" w14:textId="77777777" w:rsidR="00EB657F" w:rsidRDefault="0053529F" w:rsidP="0053529F">
            <w:pPr>
              <w:pStyle w:val="CoCHeading1"/>
              <w:numPr>
                <w:ilvl w:val="0"/>
                <w:numId w:val="0"/>
              </w:numPr>
              <w:spacing w:before="120"/>
              <w:rPr>
                <w:rFonts w:asciiTheme="majorHAnsi" w:hAnsiTheme="majorHAnsi" w:cstheme="majorHAnsi"/>
                <w:lang w:val="es-CO"/>
              </w:rPr>
            </w:pPr>
            <w:r w:rsidRPr="0053529F">
              <w:rPr>
                <w:rFonts w:asciiTheme="majorHAnsi" w:hAnsiTheme="majorHAnsi" w:cstheme="majorHAnsi"/>
                <w:lang w:val="es-CO"/>
              </w:rPr>
              <w:t>El Proveedor del Servicio pagará remuneraciones y observará condiciones laborales, las cuales no serán inferiores a las establecidas para el comercio o industria donde se realiza el Servicio. Si no se aplican tarifas o condiciones establecidas, el Proveedor del Servicio pagará remuneraciones y observará condiciones que no sean más bajas que el nivel general de salarios y las condiciones observadas localmente por los empleadores cuyo comercio o industria es similar a la del Proveedor de Servicio.</w:t>
            </w:r>
          </w:p>
          <w:p w14:paraId="7BE4D3F4" w14:textId="7CB6F75A" w:rsidR="002233BD" w:rsidRPr="002233BD" w:rsidRDefault="002233BD" w:rsidP="0053529F">
            <w:pPr>
              <w:pStyle w:val="CoCHeading1"/>
              <w:numPr>
                <w:ilvl w:val="0"/>
                <w:numId w:val="0"/>
              </w:numPr>
              <w:spacing w:before="120"/>
              <w:rPr>
                <w:rFonts w:asciiTheme="majorHAnsi" w:hAnsiTheme="majorHAnsi" w:cstheme="majorHAnsi"/>
                <w:i/>
                <w:iCs/>
                <w:lang w:val="es-CO"/>
              </w:rPr>
            </w:pPr>
            <w:r w:rsidRPr="002233BD">
              <w:rPr>
                <w:rFonts w:asciiTheme="majorHAnsi" w:hAnsiTheme="majorHAnsi" w:cstheme="majorHAnsi"/>
                <w:i/>
                <w:iCs/>
                <w:lang w:val="es-CO"/>
              </w:rPr>
              <w:t>Instalaciones para el Personal del Proveedor del Servicio</w:t>
            </w:r>
          </w:p>
          <w:p w14:paraId="7EB6A34A" w14:textId="77777777" w:rsidR="002233BD" w:rsidRDefault="00A525D7" w:rsidP="0053529F">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Si así lo requieren las leyes del país del Contratante, </w:t>
            </w:r>
            <w:r w:rsidRPr="00A525D7">
              <w:rPr>
                <w:rFonts w:asciiTheme="majorHAnsi" w:hAnsiTheme="majorHAnsi" w:cstheme="majorHAnsi"/>
                <w:lang w:val="es-CO"/>
              </w:rPr>
              <w:t>el Proveedor del Servicio proporcionará y mantendrá todas las instalaciones necesarias de alojamiento y bienestar para el Personal del Proveedor del Servicio empleado para la ejecución del Contrato en los lugares en el país del Contratante donde se prestan los Servicios.</w:t>
            </w:r>
          </w:p>
          <w:p w14:paraId="12175132" w14:textId="77777777" w:rsidR="00A525D7" w:rsidRPr="003F55D7" w:rsidRDefault="003F55D7" w:rsidP="0053529F">
            <w:pPr>
              <w:pStyle w:val="CoCHeading1"/>
              <w:numPr>
                <w:ilvl w:val="0"/>
                <w:numId w:val="0"/>
              </w:numPr>
              <w:spacing w:before="120"/>
              <w:rPr>
                <w:rFonts w:asciiTheme="majorHAnsi" w:hAnsiTheme="majorHAnsi" w:cstheme="majorHAnsi"/>
                <w:i/>
                <w:iCs/>
                <w:lang w:val="es-CO"/>
              </w:rPr>
            </w:pPr>
            <w:r w:rsidRPr="003F55D7">
              <w:rPr>
                <w:rFonts w:asciiTheme="majorHAnsi" w:hAnsiTheme="majorHAnsi" w:cstheme="majorHAnsi"/>
                <w:i/>
                <w:iCs/>
                <w:lang w:val="es-CO"/>
              </w:rPr>
              <w:t>Organizaciones de los Trabajadores</w:t>
            </w:r>
          </w:p>
          <w:p w14:paraId="503B3EC2" w14:textId="20D9EFD5" w:rsidR="003F55D7" w:rsidRDefault="009B56A9" w:rsidP="0053529F">
            <w:pPr>
              <w:pStyle w:val="CoCHeading1"/>
              <w:numPr>
                <w:ilvl w:val="0"/>
                <w:numId w:val="0"/>
              </w:numPr>
              <w:spacing w:before="120"/>
              <w:rPr>
                <w:rFonts w:asciiTheme="majorHAnsi" w:hAnsiTheme="majorHAnsi" w:cstheme="majorHAnsi"/>
                <w:lang w:val="es-CO"/>
              </w:rPr>
            </w:pPr>
            <w:r w:rsidRPr="009B56A9">
              <w:rPr>
                <w:rFonts w:asciiTheme="majorHAnsi" w:hAnsiTheme="majorHAnsi" w:cstheme="majorHAnsi"/>
                <w:lang w:val="es-CO"/>
              </w:rPr>
              <w:t xml:space="preserve">En países donde las leyes laborales pertinentes reconocen los derechos de los trabajadores a formar y afiliarse a las organizaciones de trabajadores de su elección y a negociar colectivamente sin interferencia, el Proveedor del Servicio deberá cumplir con dichas leyes. En tales circunstancias, se respetará el papel de las organizaciones de trabajadores legalmente establecidas y los representantes legítimos de los trabajadores, y se les proporcionará la información necesaria para una negociación significativa de manera </w:t>
            </w:r>
            <w:r w:rsidRPr="009B56A9">
              <w:rPr>
                <w:rFonts w:asciiTheme="majorHAnsi" w:hAnsiTheme="majorHAnsi" w:cstheme="majorHAnsi"/>
                <w:lang w:val="es-CO"/>
              </w:rPr>
              <w:lastRenderedPageBreak/>
              <w:t>oportuna. Cuando las leyes laborales relevantes restrinjan sustancialmente las organizaciones de trabajadores, el Proveedor del Servicio habilitará medios alternativos para que el Personal del Proveedor del Servicio exprese sus quejas y proteja sus derechos con respecto a las condiciones laborales y los términos de empleo. El Proveedor del Servicio no buscará influir o controlar estos medios alternativos. El Proveedor del Servicio no discriminará ni tomará represalias contra el Personal del Proveedor del Servicio que participe, o busque participar, en dichas organizaciones y negociaciones colectivas o mecanismos alternativos. Se espera que las organizaciones de trabajadores representen equitativamente a los trabajadores en la fuerza de trabajo.</w:t>
            </w:r>
          </w:p>
          <w:p w14:paraId="56B86CFD" w14:textId="77777777" w:rsidR="00096EA3" w:rsidRDefault="00096EA3" w:rsidP="0053529F">
            <w:pPr>
              <w:pStyle w:val="CoCHeading1"/>
              <w:numPr>
                <w:ilvl w:val="0"/>
                <w:numId w:val="0"/>
              </w:numPr>
              <w:spacing w:before="120"/>
              <w:rPr>
                <w:rFonts w:asciiTheme="majorHAnsi" w:hAnsiTheme="majorHAnsi" w:cstheme="majorHAnsi"/>
                <w:lang w:val="es-CO"/>
              </w:rPr>
            </w:pPr>
            <w:r w:rsidRPr="00096EA3">
              <w:rPr>
                <w:rFonts w:asciiTheme="majorHAnsi" w:hAnsiTheme="majorHAnsi" w:cstheme="majorHAnsi"/>
                <w:i/>
                <w:iCs/>
                <w:lang w:val="es-CO"/>
              </w:rPr>
              <w:t xml:space="preserve">No discriminación e Igualdad de Oportunidades </w:t>
            </w:r>
          </w:p>
          <w:p w14:paraId="66AD92FA" w14:textId="2963E8C5" w:rsidR="00E77A58" w:rsidRPr="00E77A58" w:rsidRDefault="00E77A58" w:rsidP="00E77A58">
            <w:pPr>
              <w:pStyle w:val="CoCHeading1"/>
              <w:numPr>
                <w:ilvl w:val="0"/>
                <w:numId w:val="0"/>
              </w:numPr>
              <w:spacing w:before="120"/>
              <w:rPr>
                <w:rFonts w:asciiTheme="majorHAnsi" w:hAnsiTheme="majorHAnsi" w:cstheme="majorHAnsi"/>
                <w:lang w:val="es-CO"/>
              </w:rPr>
            </w:pPr>
            <w:r w:rsidRPr="00E77A58">
              <w:rPr>
                <w:rFonts w:asciiTheme="majorHAnsi" w:hAnsiTheme="majorHAnsi" w:cstheme="majorHAnsi"/>
                <w:lang w:val="es-CO"/>
              </w:rPr>
              <w:t>El Proveedor del Servicio no tomará decisiones relacionadas con el empleo o el trato al Personal del Proveedor del Servicio sobre la base de características personales no relacionadas con los requisitos laborales inherentes. El Proveedor del Servicio basará el empleo del Personal del Proveedor del Servicio en el principio de igualdad de oportunidades y trato justo, y no discriminará con respecto a ningún aspecto de la relación laboral, incluyendo reclutamiento y contratación, compensación (incluidos salarios y beneficios), condiciones de trabajo. y términos de empleo, acceso a capacitación, asignación de trabajo, promoción, terminación del empleo o jubilación y prácticas disciplinarias.</w:t>
            </w:r>
          </w:p>
          <w:p w14:paraId="255F61F4" w14:textId="77777777" w:rsidR="00096EA3" w:rsidRDefault="00E77A58" w:rsidP="00E77A58">
            <w:pPr>
              <w:pStyle w:val="CoCHeading1"/>
              <w:numPr>
                <w:ilvl w:val="0"/>
                <w:numId w:val="0"/>
              </w:numPr>
              <w:spacing w:before="120"/>
              <w:rPr>
                <w:rFonts w:asciiTheme="majorHAnsi" w:hAnsiTheme="majorHAnsi" w:cstheme="majorHAnsi"/>
                <w:lang w:val="es-CO"/>
              </w:rPr>
            </w:pPr>
            <w:r w:rsidRPr="00E77A58">
              <w:rPr>
                <w:rFonts w:asciiTheme="majorHAnsi" w:hAnsiTheme="majorHAnsi" w:cstheme="majorHAnsi"/>
                <w:lang w:val="es-CO"/>
              </w:rPr>
              <w:t xml:space="preserve">Las medidas especiales de protección o asistencia para remediar la discriminación histórica o la selección para un trabajo en particular basado en los requisitos inherentes del trabajo no se considerarán discriminación. El Proveedor del Servicio brindará protección y asistencia según sea necesario para garantizar la no discriminación y la igualdad de oportunidades, incluso para grupos específicos como mujeres, personas con discapacidades, trabajadores migrantes y niños (en edad laboral de acuerdo con esta </w:t>
            </w:r>
            <w:proofErr w:type="spellStart"/>
            <w:r w:rsidRPr="00E77A58">
              <w:rPr>
                <w:rFonts w:asciiTheme="majorHAnsi" w:hAnsiTheme="majorHAnsi" w:cstheme="majorHAnsi"/>
                <w:lang w:val="es-CO"/>
              </w:rPr>
              <w:t>Subcláusula</w:t>
            </w:r>
            <w:proofErr w:type="spellEnd"/>
            <w:r w:rsidRPr="00E77A58">
              <w:rPr>
                <w:rFonts w:asciiTheme="majorHAnsi" w:hAnsiTheme="majorHAnsi" w:cstheme="majorHAnsi"/>
                <w:lang w:val="es-CO"/>
              </w:rPr>
              <w:t>).</w:t>
            </w:r>
          </w:p>
          <w:p w14:paraId="1E561EF8" w14:textId="77777777" w:rsidR="008A6206" w:rsidRDefault="008A6206" w:rsidP="00E77A58">
            <w:pPr>
              <w:pStyle w:val="CoCHeading1"/>
              <w:numPr>
                <w:ilvl w:val="0"/>
                <w:numId w:val="0"/>
              </w:numPr>
              <w:spacing w:before="120"/>
              <w:rPr>
                <w:rFonts w:asciiTheme="majorHAnsi" w:hAnsiTheme="majorHAnsi" w:cstheme="majorHAnsi"/>
                <w:i/>
                <w:iCs/>
                <w:lang w:val="es-CO"/>
              </w:rPr>
            </w:pPr>
            <w:r w:rsidRPr="008A6206">
              <w:rPr>
                <w:rFonts w:asciiTheme="majorHAnsi" w:hAnsiTheme="majorHAnsi" w:cstheme="majorHAnsi"/>
                <w:i/>
                <w:iCs/>
                <w:lang w:val="es-CO"/>
              </w:rPr>
              <w:t>Trabajo Forzoso</w:t>
            </w:r>
          </w:p>
          <w:p w14:paraId="3836D0FA" w14:textId="3ED265F9" w:rsidR="00547C5C" w:rsidRPr="00547C5C" w:rsidRDefault="00547C5C" w:rsidP="00547C5C">
            <w:pPr>
              <w:pStyle w:val="CoCHeading1"/>
              <w:numPr>
                <w:ilvl w:val="0"/>
                <w:numId w:val="0"/>
              </w:numPr>
              <w:spacing w:before="120"/>
              <w:rPr>
                <w:rFonts w:asciiTheme="majorHAnsi" w:hAnsiTheme="majorHAnsi" w:cstheme="majorHAnsi"/>
                <w:lang w:val="es-CO"/>
              </w:rPr>
            </w:pPr>
            <w:r w:rsidRPr="00547C5C">
              <w:rPr>
                <w:rFonts w:asciiTheme="majorHAnsi" w:hAnsiTheme="majorHAnsi" w:cstheme="majorHAnsi"/>
                <w:lang w:val="es-CO"/>
              </w:rPr>
              <w:t>El Proveedor del Servicio, incluidos sus Subcontratistas, no deberá emplear ni realizar trabajo forzoso. El trabajo forzoso consiste en cualquier trabajo o servicio, no realizado voluntariamente, que se exige a un individuo bajo amenaza de fuerza o sanción, e incluye cualquier tipo de trabajo involuntario u obligatorio, como trabajo por contrato, trabajo en régimen de servidumbre o acuerdos laborales similares de contratación.</w:t>
            </w:r>
          </w:p>
          <w:p w14:paraId="1D1B78A7" w14:textId="77777777" w:rsidR="008A6206" w:rsidRDefault="00547C5C" w:rsidP="00547C5C">
            <w:pPr>
              <w:pStyle w:val="CoCHeading1"/>
              <w:numPr>
                <w:ilvl w:val="0"/>
                <w:numId w:val="0"/>
              </w:numPr>
              <w:spacing w:before="120"/>
              <w:rPr>
                <w:rFonts w:asciiTheme="majorHAnsi" w:hAnsiTheme="majorHAnsi" w:cstheme="majorHAnsi"/>
                <w:lang w:val="es-CO"/>
              </w:rPr>
            </w:pPr>
            <w:r w:rsidRPr="00547C5C">
              <w:rPr>
                <w:rFonts w:asciiTheme="majorHAnsi" w:hAnsiTheme="majorHAnsi" w:cstheme="majorHAnsi"/>
                <w:lang w:val="es-CO"/>
              </w:rPr>
              <w:lastRenderedPageBreak/>
              <w:t>No se empleará ni contratará a ninguna persona que haya sido objeto de trata. La trata de personas se define como el reclutamiento, transporte, traslado, acogida o recepción de personas mediante la amenaza o el uso de la fuerza u otras formas de coerción, secuestro, fraude, engaño, abuso de poder o de una posición de vulnerabilidad o de dar o recibir pagos o beneficios para lograr el consentimiento de una persona que tenga control sobre otra, con fines de explotación.</w:t>
            </w:r>
          </w:p>
          <w:p w14:paraId="24872DF1" w14:textId="77777777" w:rsidR="00086433" w:rsidRPr="00086433" w:rsidRDefault="00086433" w:rsidP="00547C5C">
            <w:pPr>
              <w:pStyle w:val="CoCHeading1"/>
              <w:numPr>
                <w:ilvl w:val="0"/>
                <w:numId w:val="0"/>
              </w:numPr>
              <w:spacing w:before="120"/>
              <w:rPr>
                <w:rFonts w:asciiTheme="majorHAnsi" w:hAnsiTheme="majorHAnsi" w:cstheme="majorHAnsi"/>
                <w:i/>
                <w:iCs/>
                <w:lang w:val="es-CO"/>
              </w:rPr>
            </w:pPr>
            <w:r w:rsidRPr="00086433">
              <w:rPr>
                <w:rFonts w:asciiTheme="majorHAnsi" w:hAnsiTheme="majorHAnsi" w:cstheme="majorHAnsi"/>
                <w:i/>
                <w:iCs/>
                <w:lang w:val="es-CO"/>
              </w:rPr>
              <w:t>Trabajo Infantil</w:t>
            </w:r>
          </w:p>
          <w:p w14:paraId="7BDECA36" w14:textId="4B7BEFA9"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no empleará ni contratará a un niño menor de 14 años a menos que la ley nacional especifique una edad superior (la edad mínima).</w:t>
            </w:r>
          </w:p>
          <w:p w14:paraId="2D006B6F" w14:textId="6CA60A7F"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no deberá emplear ni contratar a un niño entre la edad mínima y la edad de 18 años de una manera que pueda ser peligrosa o que interfiera con la educación del niño o que sea dañina para el niño, o su salud o desarrollo físico, mental, espiritual, moral o social.</w:t>
            </w:r>
          </w:p>
          <w:p w14:paraId="042657DF" w14:textId="38ED9DC0" w:rsidR="006F5921" w:rsidRPr="006F5921"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Proveedor del Servicio, incluidos sus Subcontratistas, solo empleará o contratará a niños entre la edad mínima y los 18 años después de que el Proveedor del Servicio haya realizado una evaluación de riesgos adecuada con el consentimiento del Contratante. El Proveedor del Servicio estará sujeto a un control regular por parte del Contratante que incluye el control de la salud, las condiciones laborales y las horas de trabajo.</w:t>
            </w:r>
          </w:p>
          <w:p w14:paraId="7A70C279" w14:textId="77777777" w:rsidR="00086433" w:rsidRDefault="006F5921" w:rsidP="006F5921">
            <w:pPr>
              <w:pStyle w:val="CoCHeading1"/>
              <w:numPr>
                <w:ilvl w:val="0"/>
                <w:numId w:val="0"/>
              </w:numPr>
              <w:spacing w:before="120"/>
              <w:rPr>
                <w:rFonts w:asciiTheme="majorHAnsi" w:hAnsiTheme="majorHAnsi" w:cstheme="majorHAnsi"/>
                <w:lang w:val="es-CO"/>
              </w:rPr>
            </w:pPr>
            <w:r w:rsidRPr="006F5921">
              <w:rPr>
                <w:rFonts w:asciiTheme="majorHAnsi" w:hAnsiTheme="majorHAnsi" w:cstheme="majorHAnsi"/>
                <w:lang w:val="es-CO"/>
              </w:rPr>
              <w:t>El trabajo considerado peligroso para los niños es aquel que, por su naturaleza o las circunstancias en las que se lleva a cabo, puede poner en peligro la salud, la seguridad o la moral de los niños. Tales actividades laborales prohibidas para los niños incluyen el trabajo</w:t>
            </w:r>
            <w:r w:rsidR="00067BE1">
              <w:rPr>
                <w:rFonts w:asciiTheme="majorHAnsi" w:hAnsiTheme="majorHAnsi" w:cstheme="majorHAnsi"/>
                <w:lang w:val="es-CO"/>
              </w:rPr>
              <w:t>:</w:t>
            </w:r>
          </w:p>
          <w:p w14:paraId="30326D65" w14:textId="6C53EC12"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con exposición a abuso físico, psicológico o sexual;</w:t>
            </w:r>
          </w:p>
          <w:p w14:paraId="199B75FD" w14:textId="3F8484C5"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bajo tierra, bajo el agua, trabajando en alturas o en espacios reducidos;</w:t>
            </w:r>
          </w:p>
          <w:p w14:paraId="7C0A2A85" w14:textId="690F6171"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con maquinaria, equipo o herramientas peligrosos, o que impliquen manipulación o transporte de cargas pesadas;</w:t>
            </w:r>
          </w:p>
          <w:p w14:paraId="2D0E38B0" w14:textId="38D38C85" w:rsidR="00EA65A9" w:rsidRPr="00EA65A9" w:rsidRDefault="00EA65A9" w:rsidP="00566636">
            <w:pPr>
              <w:pStyle w:val="CoCHeading1"/>
              <w:numPr>
                <w:ilvl w:val="0"/>
                <w:numId w:val="38"/>
              </w:numPr>
              <w:spacing w:before="120"/>
              <w:ind w:left="341"/>
              <w:rPr>
                <w:rFonts w:asciiTheme="majorHAnsi" w:hAnsiTheme="majorHAnsi" w:cstheme="majorHAnsi"/>
              </w:rPr>
            </w:pPr>
            <w:r w:rsidRPr="00EA65A9">
              <w:rPr>
                <w:rFonts w:asciiTheme="majorHAnsi" w:hAnsiTheme="majorHAnsi" w:cstheme="majorHAnsi"/>
              </w:rPr>
              <w:t>en entornos insalubres que expongan a los niños a sustancias, agentes o procesos peligrosos, o a temperaturas, ruidos o vibraciones perjudiciales para la salud; o</w:t>
            </w:r>
          </w:p>
          <w:p w14:paraId="2E7E6988" w14:textId="25C4DDBB" w:rsidR="00067BE1" w:rsidRPr="008A6206" w:rsidRDefault="00EA65A9" w:rsidP="00566636">
            <w:pPr>
              <w:pStyle w:val="CoCHeading1"/>
              <w:numPr>
                <w:ilvl w:val="0"/>
                <w:numId w:val="38"/>
              </w:numPr>
              <w:spacing w:before="120"/>
              <w:ind w:left="341"/>
              <w:rPr>
                <w:rFonts w:asciiTheme="majorHAnsi" w:hAnsiTheme="majorHAnsi" w:cstheme="majorHAnsi"/>
                <w:lang w:val="es-CO"/>
              </w:rPr>
            </w:pPr>
            <w:r w:rsidRPr="00EA65A9">
              <w:rPr>
                <w:rFonts w:asciiTheme="majorHAnsi" w:hAnsiTheme="majorHAnsi" w:cstheme="majorHAnsi"/>
              </w:rPr>
              <w:t>en condiciones difíciles, como el trabajo durante muchas horas, durante la noche o en confinamiento en las instalaciones del empleador.</w:t>
            </w:r>
          </w:p>
        </w:tc>
      </w:tr>
      <w:tr w:rsidR="00FF6F8C" w:rsidRPr="00EB657F" w14:paraId="2B43D515" w14:textId="77777777" w:rsidTr="00B33B16">
        <w:tc>
          <w:tcPr>
            <w:tcW w:w="2515" w:type="dxa"/>
          </w:tcPr>
          <w:p w14:paraId="774509DE" w14:textId="77777777" w:rsidR="00FF6F8C" w:rsidRDefault="00FF6F8C" w:rsidP="00FF6F8C">
            <w:pPr>
              <w:pStyle w:val="COCgcc"/>
              <w:numPr>
                <w:ilvl w:val="0"/>
                <w:numId w:val="0"/>
              </w:numPr>
              <w:spacing w:before="120"/>
              <w:ind w:left="330"/>
              <w:rPr>
                <w:rFonts w:asciiTheme="majorHAnsi" w:hAnsiTheme="majorHAnsi" w:cstheme="majorHAnsi"/>
              </w:rPr>
            </w:pPr>
          </w:p>
        </w:tc>
        <w:tc>
          <w:tcPr>
            <w:tcW w:w="7020" w:type="dxa"/>
          </w:tcPr>
          <w:p w14:paraId="2E987EC3" w14:textId="3946E855" w:rsidR="00FF6F8C" w:rsidRPr="00FF6F8C" w:rsidRDefault="00FF6F8C" w:rsidP="00FF6F8C">
            <w:pPr>
              <w:pStyle w:val="CoCHeading1"/>
              <w:numPr>
                <w:ilvl w:val="0"/>
                <w:numId w:val="31"/>
              </w:numPr>
              <w:spacing w:before="120"/>
              <w:rPr>
                <w:rFonts w:asciiTheme="majorHAnsi" w:hAnsiTheme="majorHAnsi" w:cstheme="majorHAnsi"/>
                <w:b/>
                <w:bCs/>
              </w:rPr>
            </w:pPr>
            <w:r w:rsidRPr="00FF6F8C">
              <w:rPr>
                <w:rFonts w:asciiTheme="majorHAnsi" w:hAnsiTheme="majorHAnsi" w:cstheme="majorHAnsi"/>
                <w:b/>
                <w:bCs/>
                <w:lang w:val="es-CO"/>
              </w:rPr>
              <w:t>Obliga</w:t>
            </w:r>
            <w:r>
              <w:rPr>
                <w:rFonts w:asciiTheme="majorHAnsi" w:hAnsiTheme="majorHAnsi" w:cstheme="majorHAnsi"/>
                <w:b/>
                <w:bCs/>
                <w:lang w:val="es-CO"/>
              </w:rPr>
              <w:t xml:space="preserve">ciones del Contratante </w:t>
            </w:r>
          </w:p>
        </w:tc>
      </w:tr>
      <w:tr w:rsidR="00FF6F8C" w:rsidRPr="00EB657F" w14:paraId="1F62CA95" w14:textId="77777777" w:rsidTr="00B33B16">
        <w:tc>
          <w:tcPr>
            <w:tcW w:w="2515" w:type="dxa"/>
          </w:tcPr>
          <w:p w14:paraId="50E35D44" w14:textId="2AFBC3E5" w:rsidR="00FF6F8C" w:rsidRDefault="00DA7D6D" w:rsidP="00B33B16">
            <w:pPr>
              <w:pStyle w:val="COCgcc"/>
              <w:spacing w:before="120"/>
              <w:rPr>
                <w:rFonts w:asciiTheme="majorHAnsi" w:hAnsiTheme="majorHAnsi" w:cstheme="majorHAnsi"/>
              </w:rPr>
            </w:pPr>
            <w:r>
              <w:rPr>
                <w:rFonts w:asciiTheme="majorHAnsi" w:hAnsiTheme="majorHAnsi" w:cstheme="majorHAnsi"/>
              </w:rPr>
              <w:t>Cambios en las leyes aplicables</w:t>
            </w:r>
          </w:p>
        </w:tc>
        <w:tc>
          <w:tcPr>
            <w:tcW w:w="7020" w:type="dxa"/>
          </w:tcPr>
          <w:p w14:paraId="3D7DD50B" w14:textId="74DD63D9" w:rsidR="00FF6F8C" w:rsidRPr="008B2763" w:rsidRDefault="00DA7D6D" w:rsidP="008B2763">
            <w:pPr>
              <w:pStyle w:val="CoCHeading1"/>
              <w:numPr>
                <w:ilvl w:val="0"/>
                <w:numId w:val="0"/>
              </w:numPr>
              <w:spacing w:before="120"/>
              <w:rPr>
                <w:rFonts w:asciiTheme="majorHAnsi" w:hAnsiTheme="majorHAnsi" w:cstheme="majorHAnsi"/>
              </w:rPr>
            </w:pPr>
            <w:r>
              <w:rPr>
                <w:rFonts w:asciiTheme="majorHAnsi" w:hAnsiTheme="majorHAnsi" w:cstheme="majorHAnsi"/>
              </w:rPr>
              <w:t xml:space="preserve">Si, con posterioridad a la fecha de este Contrato, se producen cambios en las leyes aplicables en relación con los impuestos y los derechos que den lugar al aumento </w:t>
            </w:r>
            <w:r w:rsidR="00087746">
              <w:rPr>
                <w:rFonts w:asciiTheme="majorHAnsi" w:hAnsiTheme="majorHAnsi" w:cstheme="majorHAnsi"/>
              </w:rPr>
              <w:t xml:space="preserve">o la </w:t>
            </w:r>
            <w:r w:rsidR="004D7AF1">
              <w:rPr>
                <w:rFonts w:asciiTheme="majorHAnsi" w:hAnsiTheme="majorHAnsi" w:cstheme="majorHAnsi"/>
              </w:rPr>
              <w:t>reducción</w:t>
            </w:r>
            <w:r w:rsidR="00087746">
              <w:rPr>
                <w:rFonts w:asciiTheme="majorHAnsi" w:hAnsiTheme="majorHAnsi" w:cstheme="majorHAnsi"/>
              </w:rPr>
              <w:t xml:space="preserve"> del costo de los servicios </w:t>
            </w:r>
            <w:r w:rsidR="00954492">
              <w:rPr>
                <w:rFonts w:asciiTheme="majorHAnsi" w:hAnsiTheme="majorHAnsi" w:cstheme="majorHAnsi"/>
              </w:rPr>
              <w:t xml:space="preserve">proporcionados por el Proveedor del Servicio, por acuerdo entre las Partes , se aumentaran o disminuirán la remuneración y los gastos reembolsables pagadero al Proveedor del Servicio en virtud de este Contrato y se efectuaran ajuste en los montos señalados en las CC 20. </w:t>
            </w:r>
            <w:r w:rsidR="00062D56">
              <w:rPr>
                <w:rFonts w:asciiTheme="majorHAnsi" w:hAnsiTheme="majorHAnsi" w:cstheme="majorHAnsi"/>
              </w:rPr>
              <w:t xml:space="preserve">  </w:t>
            </w:r>
          </w:p>
        </w:tc>
      </w:tr>
      <w:tr w:rsidR="00F5051E" w:rsidRPr="00EB657F" w14:paraId="3767B673" w14:textId="77777777" w:rsidTr="00B33B16">
        <w:tc>
          <w:tcPr>
            <w:tcW w:w="2515" w:type="dxa"/>
          </w:tcPr>
          <w:p w14:paraId="6CA6473B" w14:textId="77777777" w:rsidR="00F5051E" w:rsidRPr="00EB657F" w:rsidRDefault="00F5051E" w:rsidP="00137E49">
            <w:pPr>
              <w:pStyle w:val="COCgcc"/>
              <w:numPr>
                <w:ilvl w:val="0"/>
                <w:numId w:val="0"/>
              </w:numPr>
              <w:spacing w:before="120"/>
              <w:ind w:left="330" w:hanging="330"/>
              <w:rPr>
                <w:rFonts w:asciiTheme="majorHAnsi" w:hAnsiTheme="majorHAnsi" w:cstheme="majorHAnsi"/>
                <w:lang w:val="es-CO"/>
              </w:rPr>
            </w:pPr>
          </w:p>
        </w:tc>
        <w:tc>
          <w:tcPr>
            <w:tcW w:w="7020" w:type="dxa"/>
          </w:tcPr>
          <w:p w14:paraId="4207918D" w14:textId="54FA4A99" w:rsidR="00F5051E" w:rsidRPr="00137E49" w:rsidRDefault="00137E49" w:rsidP="00137E49">
            <w:pPr>
              <w:pStyle w:val="CoCHeading1"/>
              <w:numPr>
                <w:ilvl w:val="0"/>
                <w:numId w:val="31"/>
              </w:numPr>
              <w:spacing w:before="120"/>
              <w:rPr>
                <w:rFonts w:asciiTheme="majorHAnsi" w:hAnsiTheme="majorHAnsi" w:cstheme="majorHAnsi"/>
                <w:b/>
                <w:bCs/>
                <w:lang w:val="es-CO"/>
              </w:rPr>
            </w:pPr>
            <w:r w:rsidRPr="00137E49">
              <w:rPr>
                <w:rFonts w:asciiTheme="majorHAnsi" w:hAnsiTheme="majorHAnsi" w:cstheme="majorHAnsi"/>
                <w:b/>
                <w:bCs/>
                <w:lang w:val="es-CO"/>
              </w:rPr>
              <w:t>Pagos al Proveedor del Servicio</w:t>
            </w:r>
          </w:p>
        </w:tc>
      </w:tr>
      <w:tr w:rsidR="00F5051E" w:rsidRPr="00EB657F" w14:paraId="6967EA22" w14:textId="77777777" w:rsidTr="00B33B16">
        <w:tc>
          <w:tcPr>
            <w:tcW w:w="2515" w:type="dxa"/>
          </w:tcPr>
          <w:p w14:paraId="5DEF5AB0" w14:textId="25063141" w:rsidR="00F5051E" w:rsidRPr="00EB657F" w:rsidRDefault="00A25550" w:rsidP="00B33B16">
            <w:pPr>
              <w:pStyle w:val="COCgcc"/>
              <w:spacing w:before="120"/>
              <w:rPr>
                <w:rFonts w:asciiTheme="majorHAnsi" w:hAnsiTheme="majorHAnsi" w:cstheme="majorHAnsi"/>
                <w:lang w:val="es-CO"/>
              </w:rPr>
            </w:pPr>
            <w:r>
              <w:rPr>
                <w:rFonts w:asciiTheme="majorHAnsi" w:hAnsiTheme="majorHAnsi" w:cstheme="majorHAnsi"/>
                <w:lang w:val="es-CO"/>
              </w:rPr>
              <w:t>Remuneración de suma global</w:t>
            </w:r>
          </w:p>
        </w:tc>
        <w:tc>
          <w:tcPr>
            <w:tcW w:w="7020" w:type="dxa"/>
          </w:tcPr>
          <w:p w14:paraId="4276FA2A" w14:textId="49BD137D" w:rsidR="00F5051E" w:rsidRPr="00EB657F" w:rsidRDefault="00B553B3" w:rsidP="00B45660">
            <w:pPr>
              <w:pStyle w:val="CoCHeading1"/>
              <w:numPr>
                <w:ilvl w:val="0"/>
                <w:numId w:val="0"/>
              </w:numPr>
              <w:spacing w:before="120"/>
              <w:rPr>
                <w:rFonts w:asciiTheme="majorHAnsi" w:hAnsiTheme="majorHAnsi" w:cstheme="majorHAnsi"/>
                <w:lang w:val="es-CO"/>
              </w:rPr>
            </w:pPr>
            <w:r w:rsidRPr="00B553B3">
              <w:rPr>
                <w:rFonts w:asciiTheme="majorHAnsi" w:hAnsiTheme="majorHAnsi" w:cstheme="majorHAnsi"/>
                <w:lang w:val="es-CO"/>
              </w:rPr>
              <w:t xml:space="preserve">La remuneración del Proveedor del Servicio no deberá superar el precio del Contrato y consistirá en una suma global que incluya todos los costos de los subcontratistas y demás costos en los que incurra el Proveedor del Servicio durante la ejecución de los servicios descritos en el Apéndice A. </w:t>
            </w:r>
          </w:p>
        </w:tc>
      </w:tr>
      <w:tr w:rsidR="00F5051E" w:rsidRPr="00EB657F" w14:paraId="39496403" w14:textId="77777777" w:rsidTr="00B33B16">
        <w:tc>
          <w:tcPr>
            <w:tcW w:w="2515" w:type="dxa"/>
          </w:tcPr>
          <w:p w14:paraId="528E0220" w14:textId="7F3F1596" w:rsidR="00F5051E" w:rsidRPr="00EB657F" w:rsidRDefault="00081424" w:rsidP="00B33B16">
            <w:pPr>
              <w:pStyle w:val="COCgcc"/>
              <w:spacing w:before="120"/>
              <w:rPr>
                <w:rFonts w:asciiTheme="majorHAnsi" w:hAnsiTheme="majorHAnsi" w:cstheme="majorHAnsi"/>
                <w:lang w:val="es-CO"/>
              </w:rPr>
            </w:pPr>
            <w:r>
              <w:rPr>
                <w:rFonts w:asciiTheme="majorHAnsi" w:hAnsiTheme="majorHAnsi" w:cstheme="majorHAnsi"/>
                <w:lang w:val="es-CO"/>
              </w:rPr>
              <w:t>Precio del Contrato</w:t>
            </w:r>
          </w:p>
        </w:tc>
        <w:tc>
          <w:tcPr>
            <w:tcW w:w="7020" w:type="dxa"/>
          </w:tcPr>
          <w:p w14:paraId="2CF4756B" w14:textId="07D91EE8" w:rsidR="00F5051E" w:rsidRPr="00EB657F" w:rsidRDefault="00ED04CA" w:rsidP="00B45660">
            <w:pPr>
              <w:pStyle w:val="CoCHeading1"/>
              <w:numPr>
                <w:ilvl w:val="0"/>
                <w:numId w:val="0"/>
              </w:numPr>
              <w:spacing w:before="120"/>
              <w:rPr>
                <w:rFonts w:asciiTheme="majorHAnsi" w:hAnsiTheme="majorHAnsi" w:cstheme="majorHAnsi"/>
                <w:lang w:val="es-CO"/>
              </w:rPr>
            </w:pPr>
            <w:r w:rsidRPr="00ED04CA">
              <w:rPr>
                <w:rFonts w:asciiTheme="majorHAnsi" w:hAnsiTheme="majorHAnsi" w:cstheme="majorHAnsi"/>
                <w:lang w:val="es-CO"/>
              </w:rPr>
              <w:t>El precio pagadero en moneda local se establece en las CC</w:t>
            </w:r>
            <w:r>
              <w:rPr>
                <w:rFonts w:asciiTheme="majorHAnsi" w:hAnsiTheme="majorHAnsi" w:cstheme="majorHAnsi"/>
                <w:lang w:val="es-CO"/>
              </w:rPr>
              <w:t xml:space="preserve"> 2.10.</w:t>
            </w:r>
          </w:p>
        </w:tc>
      </w:tr>
      <w:tr w:rsidR="00F5051E" w:rsidRPr="00EB657F" w14:paraId="0EB59EF8" w14:textId="77777777" w:rsidTr="00B33B16">
        <w:tc>
          <w:tcPr>
            <w:tcW w:w="2515" w:type="dxa"/>
          </w:tcPr>
          <w:p w14:paraId="4F8E8E45" w14:textId="7529A5E1" w:rsidR="00F5051E" w:rsidRPr="00EB657F" w:rsidRDefault="006D75FB" w:rsidP="00B33B16">
            <w:pPr>
              <w:pStyle w:val="COCgcc"/>
              <w:spacing w:before="120"/>
              <w:rPr>
                <w:rFonts w:asciiTheme="majorHAnsi" w:hAnsiTheme="majorHAnsi" w:cstheme="majorHAnsi"/>
                <w:lang w:val="es-CO"/>
              </w:rPr>
            </w:pPr>
            <w:r>
              <w:rPr>
                <w:rFonts w:asciiTheme="majorHAnsi" w:hAnsiTheme="majorHAnsi" w:cstheme="majorHAnsi"/>
                <w:lang w:val="es-CO"/>
              </w:rPr>
              <w:t>Condiciones de Pago</w:t>
            </w:r>
          </w:p>
        </w:tc>
        <w:tc>
          <w:tcPr>
            <w:tcW w:w="7020" w:type="dxa"/>
          </w:tcPr>
          <w:p w14:paraId="2AF4DC56" w14:textId="27E2CE9B" w:rsidR="00F5051E" w:rsidRPr="00EB657F" w:rsidRDefault="00F54F87" w:rsidP="00B45660">
            <w:pPr>
              <w:pStyle w:val="CoCHeading1"/>
              <w:numPr>
                <w:ilvl w:val="0"/>
                <w:numId w:val="0"/>
              </w:numPr>
              <w:spacing w:before="120"/>
              <w:rPr>
                <w:rFonts w:asciiTheme="majorHAnsi" w:hAnsiTheme="majorHAnsi" w:cstheme="majorHAnsi"/>
                <w:lang w:val="es-CO"/>
              </w:rPr>
            </w:pPr>
            <w:r w:rsidRPr="00F54F87">
              <w:rPr>
                <w:rFonts w:asciiTheme="majorHAnsi" w:hAnsiTheme="majorHAnsi" w:cstheme="majorHAnsi"/>
                <w:lang w:val="es-CO"/>
              </w:rPr>
              <w:t>Los pagos al Proveedor del Servicio se realizarán de acuerdo con el cronograma que figura en las CC</w:t>
            </w:r>
            <w:r w:rsidR="00731682">
              <w:rPr>
                <w:rFonts w:asciiTheme="majorHAnsi" w:hAnsiTheme="majorHAnsi" w:cstheme="majorHAnsi"/>
                <w:lang w:val="es-CO"/>
              </w:rPr>
              <w:t xml:space="preserve"> </w:t>
            </w:r>
            <w:r>
              <w:rPr>
                <w:rFonts w:asciiTheme="majorHAnsi" w:hAnsiTheme="majorHAnsi" w:cstheme="majorHAnsi"/>
                <w:lang w:val="es-CO"/>
              </w:rPr>
              <w:t>2.13, 2.14, y 2.15.</w:t>
            </w:r>
          </w:p>
        </w:tc>
      </w:tr>
      <w:tr w:rsidR="00F5051E" w:rsidRPr="00EB657F" w14:paraId="26E2A5A4" w14:textId="77777777" w:rsidTr="00B33B16">
        <w:tc>
          <w:tcPr>
            <w:tcW w:w="2515" w:type="dxa"/>
          </w:tcPr>
          <w:p w14:paraId="68A04DC2" w14:textId="294CBFAA" w:rsidR="00F5051E" w:rsidRPr="00EB657F" w:rsidRDefault="00566636" w:rsidP="00B33B16">
            <w:pPr>
              <w:pStyle w:val="COCgcc"/>
              <w:spacing w:before="120"/>
              <w:rPr>
                <w:rFonts w:asciiTheme="majorHAnsi" w:hAnsiTheme="majorHAnsi" w:cstheme="majorHAnsi"/>
                <w:lang w:val="es-CO"/>
              </w:rPr>
            </w:pPr>
            <w:r>
              <w:rPr>
                <w:rFonts w:asciiTheme="majorHAnsi" w:hAnsiTheme="majorHAnsi" w:cstheme="majorHAnsi"/>
                <w:lang w:val="es-CO"/>
              </w:rPr>
              <w:t>Intereses sobre pagos en mora</w:t>
            </w:r>
          </w:p>
        </w:tc>
        <w:tc>
          <w:tcPr>
            <w:tcW w:w="7020" w:type="dxa"/>
          </w:tcPr>
          <w:p w14:paraId="68D3F81F" w14:textId="6FA4DD37" w:rsidR="00F5051E" w:rsidRPr="00EB657F" w:rsidRDefault="00AC20B2" w:rsidP="00B45660">
            <w:pPr>
              <w:pStyle w:val="CoCHeading1"/>
              <w:numPr>
                <w:ilvl w:val="0"/>
                <w:numId w:val="0"/>
              </w:numPr>
              <w:spacing w:before="120"/>
              <w:rPr>
                <w:rFonts w:asciiTheme="majorHAnsi" w:hAnsiTheme="majorHAnsi" w:cstheme="majorHAnsi"/>
                <w:lang w:val="es-CO"/>
              </w:rPr>
            </w:pPr>
            <w:r w:rsidRPr="00AC20B2">
              <w:rPr>
                <w:rFonts w:asciiTheme="majorHAnsi" w:hAnsiTheme="majorHAnsi" w:cstheme="majorHAnsi"/>
                <w:lang w:val="es-CO"/>
              </w:rPr>
              <w:t>Si el Contratante ha demorado pagos más de quince (15) días después de la fecha de vencimiento que se indica en las CC</w:t>
            </w:r>
            <w:r>
              <w:rPr>
                <w:rFonts w:asciiTheme="majorHAnsi" w:hAnsiTheme="majorHAnsi" w:cstheme="majorHAnsi"/>
                <w:lang w:val="es-CO"/>
              </w:rPr>
              <w:t xml:space="preserve"> 2.15</w:t>
            </w:r>
            <w:r w:rsidRPr="00AC20B2">
              <w:rPr>
                <w:rFonts w:asciiTheme="majorHAnsi" w:hAnsiTheme="majorHAnsi" w:cstheme="majorHAnsi"/>
                <w:lang w:val="es-CO"/>
              </w:rPr>
              <w:t>, se pagarán intereses al Proveedor del Servicio por cada día de mora, aplicando la tasa que se indica en las CC</w:t>
            </w:r>
            <w:r>
              <w:rPr>
                <w:rFonts w:asciiTheme="majorHAnsi" w:hAnsiTheme="majorHAnsi" w:cstheme="majorHAnsi"/>
                <w:lang w:val="es-CO"/>
              </w:rPr>
              <w:t xml:space="preserve"> 2.16.</w:t>
            </w:r>
          </w:p>
        </w:tc>
      </w:tr>
      <w:tr w:rsidR="00AC20B2" w:rsidRPr="00EB657F" w14:paraId="63FC9F3C" w14:textId="77777777" w:rsidTr="00B33B16">
        <w:tc>
          <w:tcPr>
            <w:tcW w:w="2515" w:type="dxa"/>
          </w:tcPr>
          <w:p w14:paraId="1F425654" w14:textId="77777777" w:rsidR="00AC20B2" w:rsidRDefault="00AC20B2" w:rsidP="00AC20B2">
            <w:pPr>
              <w:pStyle w:val="COCgcc"/>
              <w:numPr>
                <w:ilvl w:val="0"/>
                <w:numId w:val="0"/>
              </w:numPr>
              <w:spacing w:before="120"/>
              <w:ind w:left="330"/>
              <w:rPr>
                <w:rFonts w:asciiTheme="majorHAnsi" w:hAnsiTheme="majorHAnsi" w:cstheme="majorHAnsi"/>
                <w:lang w:val="es-CO"/>
              </w:rPr>
            </w:pPr>
          </w:p>
        </w:tc>
        <w:tc>
          <w:tcPr>
            <w:tcW w:w="7020" w:type="dxa"/>
          </w:tcPr>
          <w:p w14:paraId="4EF68FEF" w14:textId="365DA637" w:rsidR="00AC20B2" w:rsidRPr="00AC20B2" w:rsidRDefault="00AC20B2" w:rsidP="00AC20B2">
            <w:pPr>
              <w:pStyle w:val="CoCHeading1"/>
              <w:numPr>
                <w:ilvl w:val="0"/>
                <w:numId w:val="31"/>
              </w:numPr>
              <w:spacing w:before="120"/>
              <w:rPr>
                <w:rFonts w:asciiTheme="majorHAnsi" w:hAnsiTheme="majorHAnsi" w:cstheme="majorHAnsi"/>
                <w:b/>
                <w:bCs/>
                <w:lang w:val="es-CO"/>
              </w:rPr>
            </w:pPr>
            <w:r w:rsidRPr="00AC20B2">
              <w:rPr>
                <w:rFonts w:asciiTheme="majorHAnsi" w:hAnsiTheme="majorHAnsi" w:cstheme="majorHAnsi"/>
                <w:b/>
                <w:bCs/>
                <w:lang w:val="es-CO"/>
              </w:rPr>
              <w:t xml:space="preserve">Control de Calidad </w:t>
            </w:r>
          </w:p>
        </w:tc>
      </w:tr>
      <w:tr w:rsidR="00AC20B2" w:rsidRPr="00EB657F" w14:paraId="6EFF0BA0" w14:textId="77777777" w:rsidTr="00B33B16">
        <w:tc>
          <w:tcPr>
            <w:tcW w:w="2515" w:type="dxa"/>
          </w:tcPr>
          <w:p w14:paraId="03A6AE6A" w14:textId="086CC18F" w:rsidR="00AC20B2" w:rsidRDefault="00192E1F" w:rsidP="00B33B16">
            <w:pPr>
              <w:pStyle w:val="COCgcc"/>
              <w:spacing w:before="120"/>
              <w:rPr>
                <w:rFonts w:asciiTheme="majorHAnsi" w:hAnsiTheme="majorHAnsi" w:cstheme="majorHAnsi"/>
                <w:lang w:val="es-CO"/>
              </w:rPr>
            </w:pPr>
            <w:r>
              <w:rPr>
                <w:rFonts w:asciiTheme="majorHAnsi" w:hAnsiTheme="majorHAnsi" w:cstheme="majorHAnsi"/>
                <w:lang w:val="es-CO"/>
              </w:rPr>
              <w:t xml:space="preserve">Identificación de defectos </w:t>
            </w:r>
          </w:p>
        </w:tc>
        <w:tc>
          <w:tcPr>
            <w:tcW w:w="7020" w:type="dxa"/>
          </w:tcPr>
          <w:p w14:paraId="2C7DBE6C" w14:textId="69D8C1B4" w:rsidR="00AC20B2" w:rsidRPr="00AC20B2" w:rsidRDefault="005D02BA" w:rsidP="00B45660">
            <w:pPr>
              <w:pStyle w:val="CoCHeading1"/>
              <w:numPr>
                <w:ilvl w:val="0"/>
                <w:numId w:val="0"/>
              </w:numPr>
              <w:spacing w:before="120"/>
              <w:rPr>
                <w:rFonts w:asciiTheme="majorHAnsi" w:hAnsiTheme="majorHAnsi" w:cstheme="majorHAnsi"/>
                <w:lang w:val="es-CO"/>
              </w:rPr>
            </w:pPr>
            <w:r w:rsidRPr="005D02BA">
              <w:rPr>
                <w:rFonts w:asciiTheme="majorHAnsi" w:hAnsiTheme="majorHAnsi" w:cstheme="majorHAnsi"/>
                <w:lang w:val="es-CO"/>
              </w:rPr>
              <w:t xml:space="preserve">El Contratante controlará el desempeño del Proveedor del Servicio y lo notificará de los defectos que pudiera encontrar. Este control no incidirá en las obligaciones y responsabilidades del Proveedor del Servicio. El Contratante puede indicar al Proveedor del Servicio que busque un defecto y que descubra y pruebe algún servicio que el Contratante considere que pueda tener un </w:t>
            </w:r>
            <w:r w:rsidR="00C05803">
              <w:rPr>
                <w:rFonts w:asciiTheme="majorHAnsi" w:hAnsiTheme="majorHAnsi" w:cstheme="majorHAnsi"/>
                <w:lang w:val="es-CO"/>
              </w:rPr>
              <w:t>D</w:t>
            </w:r>
            <w:r w:rsidRPr="005D02BA">
              <w:rPr>
                <w:rFonts w:asciiTheme="majorHAnsi" w:hAnsiTheme="majorHAnsi" w:cstheme="majorHAnsi"/>
                <w:lang w:val="es-CO"/>
              </w:rPr>
              <w:t>efecto. El período de responsabilidad por defectos es el que se define en las CC</w:t>
            </w:r>
            <w:r w:rsidR="00C05803">
              <w:rPr>
                <w:rFonts w:asciiTheme="majorHAnsi" w:hAnsiTheme="majorHAnsi" w:cstheme="majorHAnsi"/>
                <w:lang w:val="es-CO"/>
              </w:rPr>
              <w:t xml:space="preserve"> 2.17.</w:t>
            </w:r>
          </w:p>
        </w:tc>
      </w:tr>
      <w:tr w:rsidR="00AC20B2" w:rsidRPr="00EB657F" w14:paraId="127F1435" w14:textId="77777777" w:rsidTr="00B33B16">
        <w:tc>
          <w:tcPr>
            <w:tcW w:w="2515" w:type="dxa"/>
          </w:tcPr>
          <w:p w14:paraId="55A9B454" w14:textId="4C4B105C" w:rsidR="00AC20B2" w:rsidRDefault="00C05803" w:rsidP="00B33B16">
            <w:pPr>
              <w:pStyle w:val="COCgcc"/>
              <w:spacing w:before="120"/>
              <w:rPr>
                <w:rFonts w:asciiTheme="majorHAnsi" w:hAnsiTheme="majorHAnsi" w:cstheme="majorHAnsi"/>
                <w:lang w:val="es-CO"/>
              </w:rPr>
            </w:pPr>
            <w:r>
              <w:rPr>
                <w:rFonts w:asciiTheme="majorHAnsi" w:hAnsiTheme="majorHAnsi" w:cstheme="majorHAnsi"/>
                <w:lang w:val="es-CO"/>
              </w:rPr>
              <w:t>Corrección de defectos y penalidades por desempeño ineficiente</w:t>
            </w:r>
          </w:p>
        </w:tc>
        <w:tc>
          <w:tcPr>
            <w:tcW w:w="7020" w:type="dxa"/>
          </w:tcPr>
          <w:p w14:paraId="52893D11" w14:textId="263F93AC" w:rsidR="00D52603" w:rsidRPr="00D52603" w:rsidRDefault="00D52603" w:rsidP="00D52603">
            <w:pPr>
              <w:pStyle w:val="CoCHeading1"/>
              <w:numPr>
                <w:ilvl w:val="0"/>
                <w:numId w:val="41"/>
              </w:numPr>
              <w:spacing w:before="120"/>
              <w:ind w:left="341"/>
              <w:rPr>
                <w:rFonts w:asciiTheme="majorHAnsi" w:hAnsiTheme="majorHAnsi" w:cstheme="majorHAnsi"/>
              </w:rPr>
            </w:pPr>
            <w:r w:rsidRPr="00D52603">
              <w:rPr>
                <w:rFonts w:asciiTheme="majorHAnsi" w:hAnsiTheme="majorHAnsi" w:cstheme="majorHAnsi"/>
              </w:rPr>
              <w:t>El Contratante deberá notificar de los defectos al Proveedor del Servicio antes de la finalización del Contrato. El período de responsabilidad por defectos se extenderá hasta la corrección de los defectos.</w:t>
            </w:r>
          </w:p>
          <w:p w14:paraId="05A1BD59" w14:textId="0F3BC4B1" w:rsidR="00D52603" w:rsidRPr="00D52603" w:rsidRDefault="00D52603" w:rsidP="00D52603">
            <w:pPr>
              <w:pStyle w:val="CoCHeading1"/>
              <w:numPr>
                <w:ilvl w:val="0"/>
                <w:numId w:val="41"/>
              </w:numPr>
              <w:spacing w:before="120"/>
              <w:ind w:left="341"/>
              <w:rPr>
                <w:rFonts w:asciiTheme="majorHAnsi" w:hAnsiTheme="majorHAnsi" w:cstheme="majorHAnsi"/>
              </w:rPr>
            </w:pPr>
            <w:r w:rsidRPr="00D52603">
              <w:rPr>
                <w:rFonts w:asciiTheme="majorHAnsi" w:hAnsiTheme="majorHAnsi" w:cstheme="majorHAnsi"/>
              </w:rPr>
              <w:lastRenderedPageBreak/>
              <w:t>Cada vez que se envía una notificación de defectos, el Proveedor del Servicio deberá corregir el defecto señalado dentro del plazo especificado en el aviso del Contratante.</w:t>
            </w:r>
          </w:p>
          <w:p w14:paraId="6A77D6FA" w14:textId="6EF7D9D9" w:rsidR="00AC20B2" w:rsidRPr="00AC20B2" w:rsidRDefault="00D52603" w:rsidP="00D52603">
            <w:pPr>
              <w:pStyle w:val="CoCHeading1"/>
              <w:numPr>
                <w:ilvl w:val="0"/>
                <w:numId w:val="41"/>
              </w:numPr>
              <w:spacing w:before="120"/>
              <w:ind w:left="341"/>
              <w:rPr>
                <w:rFonts w:asciiTheme="majorHAnsi" w:hAnsiTheme="majorHAnsi" w:cstheme="majorHAnsi"/>
                <w:lang w:val="es-CO"/>
              </w:rPr>
            </w:pPr>
            <w:r w:rsidRPr="00D52603">
              <w:rPr>
                <w:rFonts w:asciiTheme="majorHAnsi" w:hAnsiTheme="majorHAnsi" w:cstheme="majorHAnsi"/>
              </w:rPr>
              <w:t xml:space="preserve">Si el Proveedor del Servicio no ha corregido un defecto dentro del plazo especificado en la notificación del Contratante, este evaluará el costo de corregir el defecto, y el Prestador deberá pagar este monto, así como una penalidad por desempeño ineficiente, calculada del modo establecido en la Cláusula </w:t>
            </w:r>
            <w:r w:rsidR="00E373AD">
              <w:rPr>
                <w:rFonts w:asciiTheme="majorHAnsi" w:hAnsiTheme="majorHAnsi" w:cstheme="majorHAnsi"/>
              </w:rPr>
              <w:t>10.3</w:t>
            </w:r>
            <w:r>
              <w:rPr>
                <w:rFonts w:asciiTheme="majorHAnsi" w:hAnsiTheme="majorHAnsi" w:cstheme="majorHAnsi"/>
              </w:rPr>
              <w:t>.</w:t>
            </w:r>
          </w:p>
        </w:tc>
      </w:tr>
      <w:tr w:rsidR="00AC20B2" w:rsidRPr="00EB657F" w14:paraId="192DFA9E" w14:textId="77777777" w:rsidTr="00B33B16">
        <w:tc>
          <w:tcPr>
            <w:tcW w:w="2515" w:type="dxa"/>
          </w:tcPr>
          <w:p w14:paraId="6B76BBE7" w14:textId="77777777" w:rsidR="00AC20B2" w:rsidRDefault="00AC20B2" w:rsidP="00E52B7A">
            <w:pPr>
              <w:pStyle w:val="COCgcc"/>
              <w:numPr>
                <w:ilvl w:val="0"/>
                <w:numId w:val="0"/>
              </w:numPr>
              <w:spacing w:before="120"/>
              <w:ind w:left="330" w:hanging="330"/>
              <w:rPr>
                <w:rFonts w:asciiTheme="majorHAnsi" w:hAnsiTheme="majorHAnsi" w:cstheme="majorHAnsi"/>
                <w:lang w:val="es-CO"/>
              </w:rPr>
            </w:pPr>
          </w:p>
        </w:tc>
        <w:tc>
          <w:tcPr>
            <w:tcW w:w="7020" w:type="dxa"/>
          </w:tcPr>
          <w:p w14:paraId="451386FA" w14:textId="30DCB52B" w:rsidR="00AC20B2" w:rsidRPr="00E52B7A" w:rsidRDefault="00E52B7A" w:rsidP="00E52B7A">
            <w:pPr>
              <w:pStyle w:val="CoCHeading1"/>
              <w:numPr>
                <w:ilvl w:val="0"/>
                <w:numId w:val="31"/>
              </w:numPr>
              <w:spacing w:before="120"/>
              <w:rPr>
                <w:rFonts w:asciiTheme="majorHAnsi" w:hAnsiTheme="majorHAnsi" w:cstheme="majorHAnsi"/>
                <w:b/>
                <w:bCs/>
                <w:lang w:val="es-CO"/>
              </w:rPr>
            </w:pPr>
            <w:r w:rsidRPr="00E52B7A">
              <w:rPr>
                <w:rFonts w:asciiTheme="majorHAnsi" w:hAnsiTheme="majorHAnsi" w:cstheme="majorHAnsi"/>
                <w:b/>
                <w:bCs/>
                <w:lang w:val="es-CO"/>
              </w:rPr>
              <w:t>Arreglo de controversias</w:t>
            </w:r>
          </w:p>
        </w:tc>
      </w:tr>
      <w:tr w:rsidR="00AC20B2" w:rsidRPr="00EB657F" w14:paraId="623951F3" w14:textId="77777777" w:rsidTr="00B33B16">
        <w:tc>
          <w:tcPr>
            <w:tcW w:w="2515" w:type="dxa"/>
          </w:tcPr>
          <w:p w14:paraId="13F4320E" w14:textId="22032563" w:rsidR="00AC20B2" w:rsidRDefault="00333E4C" w:rsidP="00B33B16">
            <w:pPr>
              <w:pStyle w:val="COCgcc"/>
              <w:spacing w:before="120"/>
              <w:rPr>
                <w:rFonts w:asciiTheme="majorHAnsi" w:hAnsiTheme="majorHAnsi" w:cstheme="majorHAnsi"/>
                <w:lang w:val="es-CO"/>
              </w:rPr>
            </w:pPr>
            <w:r>
              <w:rPr>
                <w:rFonts w:asciiTheme="majorHAnsi" w:hAnsiTheme="majorHAnsi" w:cstheme="majorHAnsi"/>
                <w:lang w:val="es-CO"/>
              </w:rPr>
              <w:t>Solución de controversias</w:t>
            </w:r>
          </w:p>
        </w:tc>
        <w:tc>
          <w:tcPr>
            <w:tcW w:w="7020" w:type="dxa"/>
          </w:tcPr>
          <w:p w14:paraId="560CEFD4" w14:textId="77777777" w:rsidR="00AC20B2" w:rsidRDefault="00EE5789" w:rsidP="00B45660">
            <w:pPr>
              <w:pStyle w:val="CoCHeading1"/>
              <w:numPr>
                <w:ilvl w:val="0"/>
                <w:numId w:val="0"/>
              </w:numPr>
              <w:spacing w:before="120"/>
              <w:rPr>
                <w:rFonts w:asciiTheme="majorHAnsi" w:hAnsiTheme="majorHAnsi" w:cstheme="majorHAnsi"/>
                <w:lang w:val="es-CO"/>
              </w:rPr>
            </w:pPr>
            <w:r w:rsidRPr="00EE5789">
              <w:rPr>
                <w:rFonts w:asciiTheme="majorHAnsi" w:hAnsiTheme="majorHAnsi" w:cstheme="majorHAnsi"/>
                <w:lang w:val="es-CO"/>
              </w:rPr>
              <w:t>Las Partes harán todo lo que esté a su alcance para resolver amistosamente toda controversia emanada de este Contrato o de su interpretación</w:t>
            </w:r>
            <w:r>
              <w:rPr>
                <w:rFonts w:asciiTheme="majorHAnsi" w:hAnsiTheme="majorHAnsi" w:cstheme="majorHAnsi"/>
                <w:lang w:val="es-CO"/>
              </w:rPr>
              <w:t>.</w:t>
            </w:r>
          </w:p>
          <w:p w14:paraId="1A30EE79" w14:textId="23700A35" w:rsidR="00EE5789" w:rsidRPr="00AC20B2" w:rsidRDefault="004509E4" w:rsidP="00B45660">
            <w:pPr>
              <w:pStyle w:val="CoCHeading1"/>
              <w:numPr>
                <w:ilvl w:val="0"/>
                <w:numId w:val="0"/>
              </w:numPr>
              <w:spacing w:before="120"/>
              <w:rPr>
                <w:rFonts w:asciiTheme="majorHAnsi" w:hAnsiTheme="majorHAnsi" w:cstheme="majorHAnsi"/>
                <w:lang w:val="es-CO"/>
              </w:rPr>
            </w:pPr>
            <w:r>
              <w:rPr>
                <w:rFonts w:asciiTheme="majorHAnsi" w:hAnsiTheme="majorHAnsi" w:cstheme="majorHAnsi"/>
                <w:lang w:val="es-CO"/>
              </w:rPr>
              <w:t xml:space="preserve">Todas las controversias no resueltas </w:t>
            </w:r>
            <w:r w:rsidR="0002173F">
              <w:rPr>
                <w:rFonts w:asciiTheme="majorHAnsi" w:hAnsiTheme="majorHAnsi" w:cstheme="majorHAnsi"/>
                <w:lang w:val="es-CO"/>
              </w:rPr>
              <w:t xml:space="preserve">que emane de o en </w:t>
            </w:r>
            <w:r w:rsidR="00DC5DC9">
              <w:rPr>
                <w:rFonts w:asciiTheme="majorHAnsi" w:hAnsiTheme="majorHAnsi" w:cstheme="majorHAnsi"/>
                <w:lang w:val="es-CO"/>
              </w:rPr>
              <w:t>conexión</w:t>
            </w:r>
            <w:r w:rsidR="0002173F">
              <w:rPr>
                <w:rFonts w:asciiTheme="majorHAnsi" w:hAnsiTheme="majorHAnsi" w:cstheme="majorHAnsi"/>
                <w:lang w:val="es-CO"/>
              </w:rPr>
              <w:t xml:space="preserve"> con el </w:t>
            </w:r>
            <w:r w:rsidR="00DC5DC9">
              <w:rPr>
                <w:rFonts w:asciiTheme="majorHAnsi" w:hAnsiTheme="majorHAnsi" w:cstheme="majorHAnsi"/>
                <w:lang w:val="es-CO"/>
              </w:rPr>
              <w:t xml:space="preserve">presente contrato serán solucionadas de acuerdo con las leyes del país del Contratante. </w:t>
            </w:r>
          </w:p>
        </w:tc>
      </w:tr>
    </w:tbl>
    <w:p w14:paraId="0E625053" w14:textId="68938DA5" w:rsidR="002C4E8C" w:rsidRDefault="002C4E8C" w:rsidP="002C4E8C">
      <w:pPr>
        <w:tabs>
          <w:tab w:val="left" w:pos="3503"/>
        </w:tabs>
        <w:jc w:val="both"/>
        <w:rPr>
          <w:rFonts w:asciiTheme="majorHAnsi" w:hAnsiTheme="majorHAnsi" w:cstheme="majorHAnsi"/>
          <w:b/>
          <w:bCs/>
          <w:sz w:val="32"/>
          <w:szCs w:val="32"/>
          <w:lang w:val="es-CO"/>
        </w:rPr>
      </w:pPr>
      <w:r>
        <w:rPr>
          <w:rFonts w:asciiTheme="majorHAnsi" w:hAnsiTheme="majorHAnsi" w:cstheme="majorHAnsi"/>
          <w:b/>
          <w:bCs/>
          <w:sz w:val="32"/>
          <w:szCs w:val="32"/>
          <w:lang w:val="es-CO"/>
        </w:rPr>
        <w:tab/>
      </w:r>
    </w:p>
    <w:p w14:paraId="7FADD385" w14:textId="77777777" w:rsidR="002C4E8C" w:rsidRDefault="002C4E8C">
      <w:pPr>
        <w:rPr>
          <w:rFonts w:asciiTheme="majorHAnsi" w:hAnsiTheme="majorHAnsi" w:cstheme="majorHAnsi"/>
          <w:b/>
          <w:bCs/>
          <w:sz w:val="32"/>
          <w:szCs w:val="32"/>
          <w:lang w:val="es-CO"/>
        </w:rPr>
      </w:pPr>
      <w:r>
        <w:rPr>
          <w:rFonts w:asciiTheme="majorHAnsi" w:hAnsiTheme="majorHAnsi" w:cstheme="majorHAnsi"/>
          <w:b/>
          <w:bCs/>
          <w:sz w:val="32"/>
          <w:szCs w:val="32"/>
          <w:lang w:val="es-CO"/>
        </w:rPr>
        <w:br w:type="page"/>
      </w:r>
    </w:p>
    <w:p w14:paraId="2846FF81" w14:textId="77777777" w:rsidR="003B7AAA" w:rsidRPr="00830997" w:rsidRDefault="003B7AAA" w:rsidP="00FB6324">
      <w:pPr>
        <w:spacing w:before="240" w:after="240"/>
        <w:jc w:val="center"/>
        <w:rPr>
          <w:rFonts w:asciiTheme="majorHAnsi" w:hAnsiTheme="majorHAnsi" w:cstheme="majorHAnsi"/>
          <w:b/>
          <w:sz w:val="24"/>
          <w:szCs w:val="24"/>
          <w:lang w:val="es-ES"/>
        </w:rPr>
      </w:pPr>
      <w:r w:rsidRPr="00830997">
        <w:rPr>
          <w:rFonts w:asciiTheme="majorHAnsi" w:hAnsiTheme="majorHAnsi" w:cstheme="majorHAnsi"/>
          <w:b/>
          <w:bCs/>
          <w:sz w:val="24"/>
          <w:szCs w:val="24"/>
          <w:lang w:val="es-ES"/>
        </w:rPr>
        <w:lastRenderedPageBreak/>
        <w:t>Anexo A de las Condiciones Contractuales</w:t>
      </w:r>
    </w:p>
    <w:p w14:paraId="4F4E41F5" w14:textId="77777777" w:rsidR="00AD3007" w:rsidRPr="00830997" w:rsidRDefault="00AD3007" w:rsidP="00797864">
      <w:pPr>
        <w:spacing w:before="120" w:after="120"/>
        <w:jc w:val="center"/>
        <w:rPr>
          <w:rFonts w:asciiTheme="majorHAnsi" w:hAnsiTheme="majorHAnsi" w:cstheme="majorHAnsi"/>
          <w:b/>
          <w:sz w:val="24"/>
          <w:szCs w:val="24"/>
          <w:lang w:val="es-ES"/>
        </w:rPr>
      </w:pPr>
      <w:r w:rsidRPr="00830997">
        <w:rPr>
          <w:rFonts w:asciiTheme="majorHAnsi" w:hAnsiTheme="majorHAnsi" w:cstheme="majorHAnsi"/>
          <w:b/>
          <w:bCs/>
          <w:sz w:val="24"/>
          <w:szCs w:val="24"/>
          <w:lang w:val="es-ES"/>
        </w:rPr>
        <w:t>Fraude y Corrupción</w:t>
      </w:r>
    </w:p>
    <w:p w14:paraId="08452827" w14:textId="77777777" w:rsidR="00AD3007" w:rsidRPr="00830997" w:rsidRDefault="00AD3007" w:rsidP="00AD3007">
      <w:pPr>
        <w:jc w:val="center"/>
        <w:rPr>
          <w:rFonts w:asciiTheme="majorHAnsi" w:hAnsiTheme="majorHAnsi" w:cstheme="majorHAnsi"/>
          <w:sz w:val="24"/>
          <w:szCs w:val="24"/>
          <w:lang w:val="es-ES"/>
        </w:rPr>
      </w:pPr>
      <w:r w:rsidRPr="00830997">
        <w:rPr>
          <w:rFonts w:asciiTheme="majorHAnsi" w:hAnsiTheme="majorHAnsi" w:cstheme="majorHAnsi"/>
          <w:b/>
          <w:bCs/>
          <w:i/>
          <w:iCs/>
          <w:sz w:val="24"/>
          <w:szCs w:val="24"/>
          <w:lang w:val="es-ES"/>
        </w:rPr>
        <w:t>(El texto de este anexo no deberá modificarse)</w:t>
      </w:r>
    </w:p>
    <w:p w14:paraId="602212F8" w14:textId="77777777" w:rsidR="00AD3007" w:rsidRPr="00830997" w:rsidRDefault="00AD3007" w:rsidP="00BA3961">
      <w:pPr>
        <w:numPr>
          <w:ilvl w:val="0"/>
          <w:numId w:val="20"/>
        </w:numPr>
        <w:ind w:left="360"/>
        <w:contextualSpacing/>
        <w:jc w:val="both"/>
        <w:rPr>
          <w:rFonts w:asciiTheme="majorHAnsi" w:hAnsiTheme="majorHAnsi" w:cstheme="majorHAnsi"/>
          <w:b/>
          <w:sz w:val="24"/>
          <w:szCs w:val="24"/>
          <w:lang w:val="es-ES"/>
        </w:rPr>
      </w:pPr>
      <w:r w:rsidRPr="00830997">
        <w:rPr>
          <w:rFonts w:asciiTheme="majorHAnsi" w:hAnsiTheme="majorHAnsi" w:cstheme="majorHAnsi"/>
          <w:b/>
          <w:bCs/>
          <w:sz w:val="24"/>
          <w:szCs w:val="24"/>
          <w:lang w:val="es-ES"/>
        </w:rPr>
        <w:t>Propósito</w:t>
      </w:r>
    </w:p>
    <w:p w14:paraId="163E93C8" w14:textId="77777777" w:rsidR="00AD3007" w:rsidRPr="00830997" w:rsidRDefault="00AD3007" w:rsidP="00BA3961">
      <w:pPr>
        <w:pStyle w:val="ListParagraph"/>
        <w:numPr>
          <w:ilvl w:val="1"/>
          <w:numId w:val="20"/>
        </w:numPr>
        <w:spacing w:after="160"/>
        <w:ind w:left="360"/>
        <w:jc w:val="both"/>
        <w:rPr>
          <w:rFonts w:asciiTheme="majorHAnsi" w:eastAsiaTheme="minorHAnsi" w:hAnsiTheme="majorHAnsi" w:cstheme="majorHAnsi"/>
          <w:lang w:val="es-ES"/>
        </w:rPr>
      </w:pPr>
      <w:r w:rsidRPr="00830997">
        <w:rPr>
          <w:rFonts w:asciiTheme="majorHAnsi" w:eastAsiaTheme="minorHAnsi" w:hAnsiTheme="majorHAnsi" w:cstheme="majorHAnsi"/>
          <w:lang w:val="es-ES"/>
        </w:rPr>
        <w:t>Las Directrices Contra el Fraude y la Corrupción del Banco y este anexo se aplicarán a las adquisiciones en el marco de las operaciones de Financiamiento para Proyectos de Inversión del Banco.</w:t>
      </w:r>
    </w:p>
    <w:p w14:paraId="79B81168" w14:textId="77777777" w:rsidR="00AD3007" w:rsidRPr="00830997" w:rsidRDefault="00AD3007" w:rsidP="00BA3961">
      <w:pPr>
        <w:numPr>
          <w:ilvl w:val="0"/>
          <w:numId w:val="20"/>
        </w:numPr>
        <w:ind w:left="360"/>
        <w:contextualSpacing/>
        <w:jc w:val="both"/>
        <w:rPr>
          <w:rFonts w:asciiTheme="majorHAnsi" w:hAnsiTheme="majorHAnsi" w:cstheme="majorHAnsi"/>
          <w:b/>
          <w:sz w:val="24"/>
          <w:szCs w:val="24"/>
          <w:lang w:val="es-ES"/>
        </w:rPr>
      </w:pPr>
      <w:r w:rsidRPr="00830997">
        <w:rPr>
          <w:rFonts w:asciiTheme="majorHAnsi" w:hAnsiTheme="majorHAnsi" w:cstheme="majorHAnsi"/>
          <w:b/>
          <w:bCs/>
          <w:sz w:val="24"/>
          <w:szCs w:val="24"/>
          <w:lang w:val="es-ES"/>
        </w:rPr>
        <w:t>Requisitos</w:t>
      </w:r>
    </w:p>
    <w:p w14:paraId="2580B400" w14:textId="77777777" w:rsidR="00AD3007" w:rsidRPr="00830997" w:rsidRDefault="00AD3007" w:rsidP="00BA3961">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lang w:val="es-ES"/>
        </w:rPr>
      </w:pPr>
      <w:r w:rsidRPr="00830997">
        <w:rPr>
          <w:rFonts w:asciiTheme="majorHAnsi" w:eastAsiaTheme="minorHAnsi" w:hAnsiTheme="majorHAnsi" w:cstheme="majorHAnsi"/>
          <w:color w:val="000000"/>
          <w:lang w:val="es-ES"/>
        </w:rPr>
        <w:t xml:space="preserve">El Banco exige que los Prestatarios (incluidos los beneficiarios del financiamiento del Banco), </w:t>
      </w:r>
      <w:r w:rsidRPr="00830997">
        <w:rPr>
          <w:rFonts w:asciiTheme="majorHAnsi" w:eastAsiaTheme="minorHAnsi" w:hAnsiTheme="majorHAnsi" w:cstheme="majorHAnsi"/>
          <w:color w:val="000000"/>
          <w:spacing w:val="-6"/>
          <w:lang w:val="es-ES"/>
        </w:rPr>
        <w:t>licitantes (postulantes / proponentes), consultores, contratistas y proveedores, todo subcontratista,</w:t>
      </w:r>
      <w:r w:rsidRPr="00830997">
        <w:rPr>
          <w:rFonts w:asciiTheme="majorHAnsi" w:eastAsiaTheme="minorHAnsi" w:hAnsiTheme="majorHAnsi" w:cstheme="majorHAnsi"/>
          <w:color w:val="000000"/>
          <w:lang w:val="es-ES"/>
        </w:rPr>
        <w:t xml:space="preserve"> subconsultor, prestadores de servicios o proveedores, todo agente (haya sido declarado o no), y todo miembro de su personal, observen las más elevadas normas éticas durante el proceso de adquisición, la selección y la ejecución de contratos financiados por el Banco, y se abstengan de prácticas fraudulentas y corruptas.</w:t>
      </w:r>
    </w:p>
    <w:p w14:paraId="55862928" w14:textId="77777777" w:rsidR="00AD3007" w:rsidRPr="00830997" w:rsidRDefault="00AD3007" w:rsidP="00BA3961">
      <w:pPr>
        <w:pStyle w:val="ListParagraph"/>
        <w:numPr>
          <w:ilvl w:val="0"/>
          <w:numId w:val="21"/>
        </w:numPr>
        <w:autoSpaceDE w:val="0"/>
        <w:autoSpaceDN w:val="0"/>
        <w:adjustRightInd w:val="0"/>
        <w:spacing w:after="120"/>
        <w:contextualSpacing w:val="0"/>
        <w:jc w:val="both"/>
        <w:rPr>
          <w:rFonts w:asciiTheme="majorHAnsi" w:eastAsiaTheme="minorHAnsi" w:hAnsiTheme="majorHAnsi" w:cstheme="majorHAnsi"/>
          <w:lang w:val="es-ES"/>
        </w:rPr>
      </w:pPr>
      <w:r w:rsidRPr="00830997">
        <w:rPr>
          <w:rFonts w:asciiTheme="majorHAnsi" w:eastAsiaTheme="minorHAnsi" w:hAnsiTheme="majorHAnsi" w:cstheme="majorHAnsi"/>
          <w:lang w:val="es-ES"/>
        </w:rPr>
        <w:t>Con ese fin, el Banco:</w:t>
      </w:r>
    </w:p>
    <w:p w14:paraId="16E5D679" w14:textId="77777777" w:rsidR="00AD3007" w:rsidRPr="00830997" w:rsidRDefault="00AD3007" w:rsidP="00BA3961">
      <w:pPr>
        <w:numPr>
          <w:ilvl w:val="0"/>
          <w:numId w:val="22"/>
        </w:numPr>
        <w:autoSpaceDE w:val="0"/>
        <w:autoSpaceDN w:val="0"/>
        <w:adjustRightInd w:val="0"/>
        <w:spacing w:after="120" w:line="240" w:lineRule="auto"/>
        <w:ind w:left="90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Define de la siguiente manera, a los efectos de esta disposición, las expresiones que se indican a continuación:</w:t>
      </w:r>
    </w:p>
    <w:p w14:paraId="0A61ABDD"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corrupta” se entiende el ofrecimiento, entrega, aceptación o solicitud directa o indirecta de cualquier cosa de valor con el fin de influir indebidamente en el accionar de otra parte.</w:t>
      </w:r>
    </w:p>
    <w:p w14:paraId="600AF0D6"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fraudulenta” se entiende cualquier acto u omisión, incluida la tergiversación de información, con el que se engañe o se intente engañar en forma deliberada o imprudente a una parte con el fin de obtener un beneficio financiero o de otra índole, o para evadir una obligación.</w:t>
      </w:r>
    </w:p>
    <w:p w14:paraId="1EC61A62"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colusoria” se entiende todo arreglo entre dos o más partes realizado con la intención de alcanzar un propósito ilícito, como el de influir de forma indebida en el accionar de otra parte.</w:t>
      </w:r>
    </w:p>
    <w:p w14:paraId="30EEF6DF"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coercitiva” se entiende el perjuicio o daño o la amenaza de causar perjuicio o daño directa o indirectamente a cualquiera de las partes o a sus bienes para influir de forma indebida en su accionar.</w:t>
      </w:r>
    </w:p>
    <w:p w14:paraId="5A81979C" w14:textId="77777777" w:rsidR="00AD3007" w:rsidRPr="00830997" w:rsidRDefault="00AD3007" w:rsidP="00BA3961">
      <w:pPr>
        <w:numPr>
          <w:ilvl w:val="0"/>
          <w:numId w:val="23"/>
        </w:numPr>
        <w:autoSpaceDE w:val="0"/>
        <w:autoSpaceDN w:val="0"/>
        <w:adjustRightInd w:val="0"/>
        <w:spacing w:after="120" w:line="240" w:lineRule="auto"/>
        <w:ind w:left="1170" w:hanging="181"/>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Por “práctica de obstrucción” se entiende:</w:t>
      </w:r>
    </w:p>
    <w:p w14:paraId="38A22A44" w14:textId="77777777" w:rsidR="00AD3007" w:rsidRPr="00830997" w:rsidRDefault="00AD3007" w:rsidP="00BA3961">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 xml:space="preserve">la destrucción, falsificación, alteración u ocultamiento deliberado de pruebas materiales referidas a una investigación o el acto de dar falsos testimonios a los investigadores para impedir materialmente que el Banco investigue denuncias de prácticas corruptas, fraudulentas, coercitivas o colusorias, o la amenaza, persecución o intimidación de otra parte para </w:t>
      </w:r>
      <w:r w:rsidRPr="00830997">
        <w:rPr>
          <w:rFonts w:asciiTheme="majorHAnsi" w:hAnsiTheme="majorHAnsi" w:cstheme="majorHAnsi"/>
          <w:color w:val="000000"/>
          <w:sz w:val="24"/>
          <w:szCs w:val="24"/>
          <w:lang w:val="es-ES"/>
        </w:rPr>
        <w:lastRenderedPageBreak/>
        <w:t>evitar que revele lo que conoce sobre asuntos relacionados con una investigación o lleve a cabo la investigación, o</w:t>
      </w:r>
    </w:p>
    <w:p w14:paraId="403C5070" w14:textId="77777777" w:rsidR="00AD3007" w:rsidRPr="00830997" w:rsidRDefault="00AD3007" w:rsidP="00BA3961">
      <w:pPr>
        <w:numPr>
          <w:ilvl w:val="0"/>
          <w:numId w:val="24"/>
        </w:numPr>
        <w:autoSpaceDE w:val="0"/>
        <w:autoSpaceDN w:val="0"/>
        <w:adjustRightInd w:val="0"/>
        <w:spacing w:after="120" w:line="240" w:lineRule="auto"/>
        <w:ind w:left="2160"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los actos destinados a impedir materialmente que el Banco ejerza sus derechos de inspección y auditoría establecidos en el párrafo 2.2 e, que figura a continuación.</w:t>
      </w:r>
    </w:p>
    <w:p w14:paraId="64E6BB71"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Rechazará toda propuesta de adjudicación si determina que la empresa o persona recomendada para la adjudicación, los miembros de su personal, sus agentes, subconsultores, subcontratistas, prestadores de servicios, proveedores o empleados han participado, directa o indirectamente, en prácticas corruptas, fraudulentas, colusorias, coercitivas u obstructivas para competir por el contrato en cuestión.</w:t>
      </w:r>
    </w:p>
    <w:p w14:paraId="02B1C754"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sz w:val="24"/>
          <w:szCs w:val="24"/>
          <w:lang w:val="es-ES"/>
        </w:rPr>
      </w:pPr>
      <w:r w:rsidRPr="00830997">
        <w:rPr>
          <w:rFonts w:asciiTheme="majorHAnsi" w:hAnsiTheme="majorHAnsi" w:cstheme="majorHAnsi"/>
          <w:color w:val="000000"/>
          <w:sz w:val="24"/>
          <w:szCs w:val="24"/>
          <w:lang w:val="es-ES"/>
        </w:rPr>
        <w:t xml:space="preserve">Además de utilizar los recursos legales establecidos en el convenio legal pertinente, podrá adoptar otras medidas adecuadas, entre ellas declarar que las adquisiciones están viciadas, si determina en cualquier momento que los representantes del prestatario o de un receptor de una parte de los fondos del préstamo participaron en prácticas corruptas, fraudulentas, colusorias, coercitivas u obstructivas durante el proceso de adquisición, o la selección o ejecución del contrato en cuestión, y que el prestatario no tomó medidas oportunas y adecuadas, satisfactorias para el Banco, para abordar dichas prácticas cuando estas ocurrieron, como informar en tiempo y forma a este último al tomar conocimiento de los hechos. </w:t>
      </w:r>
    </w:p>
    <w:p w14:paraId="79389CDB" w14:textId="77777777" w:rsidR="00AD3007" w:rsidRPr="00830997" w:rsidRDefault="00AD3007" w:rsidP="00BA3961">
      <w:pPr>
        <w:numPr>
          <w:ilvl w:val="0"/>
          <w:numId w:val="22"/>
        </w:numPr>
        <w:autoSpaceDE w:val="0"/>
        <w:autoSpaceDN w:val="0"/>
        <w:adjustRightInd w:val="0"/>
        <w:spacing w:after="120" w:line="240" w:lineRule="auto"/>
        <w:ind w:left="1434" w:hanging="357"/>
        <w:jc w:val="both"/>
        <w:rPr>
          <w:rFonts w:asciiTheme="majorHAnsi" w:hAnsiTheme="majorHAnsi" w:cstheme="majorHAnsi"/>
          <w:color w:val="000000"/>
          <w:sz w:val="24"/>
          <w:szCs w:val="24"/>
          <w:lang w:val="es-ES"/>
        </w:rPr>
      </w:pPr>
      <w:r w:rsidRPr="00830997">
        <w:rPr>
          <w:rFonts w:asciiTheme="majorHAnsi" w:hAnsiTheme="majorHAnsi" w:cstheme="majorHAnsi"/>
          <w:color w:val="000000"/>
          <w:sz w:val="24"/>
          <w:szCs w:val="24"/>
          <w:lang w:val="es-ES"/>
        </w:rPr>
        <w:t>Podrá sancionar, conforme a lo establecido en sus directrices de lucha contra la corrupción y a sus políticas y procedimientos de sanciones vigentes, a cualquier empresa o persona en forma indefinida o durante un período determinado, lo que incluye declarar a dicha empresa o persona inelegibles públicamente para: (i) obtener la adjudicación o recibir cualquier beneficio, ya sea financiero o de otra índole, de un contrato financiado por el Banco</w:t>
      </w:r>
      <w:r w:rsidRPr="00830997">
        <w:rPr>
          <w:rStyle w:val="FootnoteReference"/>
          <w:rFonts w:asciiTheme="majorHAnsi" w:hAnsiTheme="majorHAnsi" w:cstheme="majorHAnsi"/>
          <w:color w:val="000000"/>
          <w:sz w:val="24"/>
          <w:szCs w:val="24"/>
          <w:lang w:val="es-ES"/>
        </w:rPr>
        <w:footnoteReference w:id="1"/>
      </w:r>
      <w:r w:rsidRPr="00830997">
        <w:rPr>
          <w:rFonts w:asciiTheme="majorHAnsi" w:hAnsiTheme="majorHAnsi" w:cstheme="majorHAnsi"/>
          <w:color w:val="000000"/>
          <w:sz w:val="24"/>
          <w:szCs w:val="24"/>
          <w:lang w:val="es-ES"/>
        </w:rPr>
        <w:t>; (</w:t>
      </w:r>
      <w:proofErr w:type="spellStart"/>
      <w:r w:rsidRPr="00830997">
        <w:rPr>
          <w:rFonts w:asciiTheme="majorHAnsi" w:hAnsiTheme="majorHAnsi" w:cstheme="majorHAnsi"/>
          <w:color w:val="000000"/>
          <w:sz w:val="24"/>
          <w:szCs w:val="24"/>
          <w:lang w:val="es-ES"/>
        </w:rPr>
        <w:t>ii</w:t>
      </w:r>
      <w:proofErr w:type="spellEnd"/>
      <w:r w:rsidRPr="00830997">
        <w:rPr>
          <w:rFonts w:asciiTheme="majorHAnsi" w:hAnsiTheme="majorHAnsi" w:cstheme="majorHAnsi"/>
          <w:color w:val="000000"/>
          <w:sz w:val="24"/>
          <w:szCs w:val="24"/>
          <w:lang w:val="es-ES"/>
        </w:rPr>
        <w:t>) ser nominada</w:t>
      </w:r>
      <w:r w:rsidRPr="00830997">
        <w:rPr>
          <w:rStyle w:val="FootnoteReference"/>
          <w:rFonts w:asciiTheme="majorHAnsi" w:hAnsiTheme="majorHAnsi" w:cstheme="majorHAnsi"/>
          <w:color w:val="000000"/>
          <w:sz w:val="24"/>
          <w:szCs w:val="24"/>
          <w:lang w:val="es-ES"/>
        </w:rPr>
        <w:footnoteReference w:id="2"/>
      </w:r>
      <w:r w:rsidRPr="00830997">
        <w:rPr>
          <w:rFonts w:asciiTheme="majorHAnsi" w:hAnsiTheme="majorHAnsi" w:cstheme="majorHAnsi"/>
          <w:color w:val="000000"/>
          <w:sz w:val="24"/>
          <w:szCs w:val="24"/>
          <w:lang w:val="es-ES"/>
        </w:rPr>
        <w:t>como subcontratista, consultor, fabricante o proveedor, o prestador de servicios de una firma que de lo contrario sería elegible a la cual se le haya adjudicado un contrato financiado por el Banco, y (</w:t>
      </w:r>
      <w:proofErr w:type="spellStart"/>
      <w:r w:rsidRPr="00830997">
        <w:rPr>
          <w:rFonts w:asciiTheme="majorHAnsi" w:hAnsiTheme="majorHAnsi" w:cstheme="majorHAnsi"/>
          <w:color w:val="000000"/>
          <w:sz w:val="24"/>
          <w:szCs w:val="24"/>
          <w:lang w:val="es-ES"/>
        </w:rPr>
        <w:t>iii</w:t>
      </w:r>
      <w:proofErr w:type="spellEnd"/>
      <w:r w:rsidRPr="00830997">
        <w:rPr>
          <w:rFonts w:asciiTheme="majorHAnsi" w:hAnsiTheme="majorHAnsi" w:cstheme="majorHAnsi"/>
          <w:color w:val="000000"/>
          <w:sz w:val="24"/>
          <w:szCs w:val="24"/>
          <w:lang w:val="es-ES"/>
        </w:rPr>
        <w:t>) recibir los fondos de un préstamo del Banco o participar más activamente en la preparación o la ejecución de cualquier proyecto financiado por el Banco.</w:t>
      </w:r>
    </w:p>
    <w:p w14:paraId="356F5FCA" w14:textId="68BAE8E9" w:rsidR="00C82D0E" w:rsidRPr="00830997" w:rsidRDefault="00AD3007" w:rsidP="00BA3961">
      <w:pPr>
        <w:pStyle w:val="ListParagraph"/>
        <w:numPr>
          <w:ilvl w:val="0"/>
          <w:numId w:val="22"/>
        </w:numPr>
        <w:ind w:left="1434" w:hanging="357"/>
        <w:contextualSpacing w:val="0"/>
        <w:jc w:val="both"/>
        <w:rPr>
          <w:rFonts w:asciiTheme="majorHAnsi" w:hAnsiTheme="majorHAnsi" w:cstheme="majorHAnsi"/>
          <w:b/>
          <w:lang w:val="es-ES"/>
        </w:rPr>
      </w:pPr>
      <w:r w:rsidRPr="00830997">
        <w:rPr>
          <w:rFonts w:asciiTheme="majorHAnsi" w:eastAsiaTheme="minorHAnsi" w:hAnsiTheme="majorHAnsi" w:cstheme="majorHAnsi"/>
          <w:color w:val="000000"/>
          <w:lang w:val="es-ES"/>
        </w:rPr>
        <w:t xml:space="preserve">Exigirá que en los documentos de solicitud de ofertas/propuestas y en los contratos financiados con préstamos del Banco se incluya una cláusula en la que se exija que </w:t>
      </w:r>
      <w:r w:rsidRPr="00830997">
        <w:rPr>
          <w:rFonts w:asciiTheme="majorHAnsi" w:eastAsiaTheme="minorHAnsi" w:hAnsiTheme="majorHAnsi" w:cstheme="majorHAnsi"/>
          <w:color w:val="000000"/>
          <w:lang w:val="es-ES"/>
        </w:rPr>
        <w:lastRenderedPageBreak/>
        <w:t>los licitantes (postulantes /proponentes), consultores, contratistas y proveedores, así como sus respectivos subcontratistas, subconsultores, prestadores de servicios, proveedores, agentes y personal, permitan al Banco inspeccionar</w:t>
      </w:r>
      <w:r w:rsidRPr="00830997">
        <w:rPr>
          <w:rStyle w:val="FootnoteReference"/>
          <w:rFonts w:asciiTheme="majorHAnsi" w:eastAsiaTheme="minorHAnsi" w:hAnsiTheme="majorHAnsi" w:cstheme="majorHAnsi"/>
          <w:color w:val="000000"/>
          <w:lang w:val="es-ES"/>
        </w:rPr>
        <w:footnoteReference w:id="3"/>
      </w:r>
      <w:r w:rsidRPr="00830997">
        <w:rPr>
          <w:rFonts w:asciiTheme="majorHAnsi" w:eastAsiaTheme="minorHAnsi" w:hAnsiTheme="majorHAnsi" w:cstheme="majorHAnsi"/>
          <w:color w:val="000000"/>
          <w:lang w:val="es-ES"/>
        </w:rPr>
        <w:t>todas las cuentas, registros y otros documentos referidos a la presentación de ofertas y la ejecución de contratos, y someterlos a la auditoría de profesionales nombrados por este.</w:t>
      </w:r>
    </w:p>
    <w:p w14:paraId="1A9620C1" w14:textId="491C4CF2" w:rsidR="0004651B" w:rsidRPr="00830997" w:rsidRDefault="0004651B" w:rsidP="0004651B">
      <w:pPr>
        <w:spacing w:after="0" w:line="240" w:lineRule="auto"/>
        <w:rPr>
          <w:rFonts w:ascii="Times New Roman" w:eastAsia="Times New Roman" w:hAnsi="Times New Roman" w:cs="Times New Roman"/>
          <w:b/>
          <w:sz w:val="24"/>
          <w:szCs w:val="24"/>
          <w:lang w:val="es-ES"/>
        </w:rPr>
        <w:sectPr w:rsidR="0004651B" w:rsidRPr="00830997" w:rsidSect="00040318">
          <w:headerReference w:type="even" r:id="rId17"/>
          <w:headerReference w:type="default" r:id="rId18"/>
          <w:pgSz w:w="12240" w:h="15840"/>
          <w:pgMar w:top="1440" w:right="1440" w:bottom="1440" w:left="1440" w:header="720" w:footer="720" w:gutter="0"/>
          <w:cols w:space="720"/>
          <w:docGrid w:linePitch="360"/>
        </w:sectPr>
      </w:pPr>
    </w:p>
    <w:p w14:paraId="315C2775" w14:textId="77777777" w:rsidR="00511C0E" w:rsidRPr="00830997" w:rsidRDefault="00511C0E" w:rsidP="00D94E1E">
      <w:pPr>
        <w:spacing w:after="0" w:line="240" w:lineRule="auto"/>
        <w:rPr>
          <w:rFonts w:ascii="Times New Roman" w:eastAsia="Times New Roman" w:hAnsi="Times New Roman" w:cs="Times New Roman"/>
          <w:sz w:val="24"/>
          <w:szCs w:val="24"/>
          <w:lang w:val="es-ES"/>
        </w:rPr>
      </w:pPr>
    </w:p>
    <w:sectPr w:rsidR="00511C0E" w:rsidRPr="00830997" w:rsidSect="000403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B2F60" w14:textId="77777777" w:rsidR="00B6300F" w:rsidRDefault="00B6300F" w:rsidP="0004651B">
      <w:pPr>
        <w:spacing w:after="0" w:line="240" w:lineRule="auto"/>
      </w:pPr>
      <w:r>
        <w:separator/>
      </w:r>
    </w:p>
  </w:endnote>
  <w:endnote w:type="continuationSeparator" w:id="0">
    <w:p w14:paraId="5A835DF4" w14:textId="77777777" w:rsidR="00B6300F" w:rsidRDefault="00B6300F"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A4EFB" w14:textId="77777777" w:rsidR="008B6F97" w:rsidRDefault="008B6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C3F85" w14:textId="77777777" w:rsidR="008B6F97" w:rsidRDefault="008B6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7940C" w14:textId="77777777" w:rsidR="008B6F97" w:rsidRDefault="008B6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C2BDD" w14:textId="77777777" w:rsidR="00B6300F" w:rsidRDefault="00B6300F" w:rsidP="0004651B">
      <w:pPr>
        <w:spacing w:after="0" w:line="240" w:lineRule="auto"/>
      </w:pPr>
      <w:r>
        <w:separator/>
      </w:r>
    </w:p>
  </w:footnote>
  <w:footnote w:type="continuationSeparator" w:id="0">
    <w:p w14:paraId="6F6DCF6D" w14:textId="77777777" w:rsidR="00B6300F" w:rsidRDefault="00B6300F" w:rsidP="0004651B">
      <w:pPr>
        <w:spacing w:after="0" w:line="240" w:lineRule="auto"/>
      </w:pPr>
      <w:r>
        <w:continuationSeparator/>
      </w:r>
    </w:p>
  </w:footnote>
  <w:footnote w:id="1">
    <w:p w14:paraId="23A493D4" w14:textId="77777777" w:rsidR="00E72860" w:rsidRPr="00D94E1E" w:rsidRDefault="00E72860" w:rsidP="00AD3007">
      <w:pPr>
        <w:pStyle w:val="FootnoteText"/>
        <w:rPr>
          <w:rFonts w:asciiTheme="majorHAnsi" w:hAnsiTheme="majorHAnsi" w:cstheme="majorHAnsi"/>
          <w:sz w:val="18"/>
          <w:szCs w:val="18"/>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A fin de disipar toda duda al respecto, la inelegibilidad de una parte sancionada en relación con la adjudicación de un contrato implica, entre otras cosas, que la empresa o persona no podrá: (i) presentar una solicitud de precalificación, expresar interés en una consultoría, y participar en una licitación, ya sea directamente o en calidad de subcontratista nominado, consultor nominado, fabricante o proveedor nominado, o prestador de servicios nominado, con respecto a dicho contrato, ni (ii) firmar una enmienda mediante la cual se introduzca una modificación sustancial en cualquier contrato existente.</w:t>
      </w:r>
    </w:p>
  </w:footnote>
  <w:footnote w:id="2">
    <w:p w14:paraId="7BC7F225"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Un subcontratista nominado, consultor nominado, fabricante o proveedor nominado, o prestador de servicios nominado (se utilizan diferentes nombres según el Documento de Licitación del que se trate) es aquel que: (i) ha sido incluido por el licitante en su solicitud de precalificación u oferta por aportar experiencia y conocimientos técnicos específicos y esenciales que le permiten al licitante cumplir con los requisitos de calificación para la oferta particular; o (ii) ha sido designado por el Prestatario.</w:t>
      </w:r>
    </w:p>
  </w:footnote>
  <w:footnote w:id="3">
    <w:p w14:paraId="40A1763E" w14:textId="77777777" w:rsidR="00E72860" w:rsidRPr="00D94E1E" w:rsidRDefault="00E72860" w:rsidP="00AD3007">
      <w:pPr>
        <w:pStyle w:val="FootnoteText"/>
        <w:rPr>
          <w:rFonts w:asciiTheme="majorHAnsi" w:hAnsiTheme="majorHAnsi" w:cstheme="majorHAnsi"/>
          <w:lang w:val="es-ES"/>
        </w:rPr>
      </w:pPr>
      <w:r w:rsidRPr="00D94E1E">
        <w:rPr>
          <w:rStyle w:val="FootnoteReference"/>
          <w:rFonts w:asciiTheme="majorHAnsi" w:hAnsiTheme="majorHAnsi" w:cstheme="majorHAnsi"/>
          <w:lang w:val="es-ES"/>
        </w:rPr>
        <w:footnoteRef/>
      </w:r>
      <w:r w:rsidRPr="00D94E1E">
        <w:rPr>
          <w:rFonts w:asciiTheme="majorHAnsi" w:hAnsiTheme="majorHAnsi" w:cstheme="majorHAnsi"/>
          <w:lang w:val="es-ES"/>
        </w:rPr>
        <w:tab/>
      </w:r>
      <w:r w:rsidRPr="00D94E1E">
        <w:rPr>
          <w:rFonts w:asciiTheme="majorHAnsi" w:hAnsiTheme="majorHAnsi" w:cstheme="majorHAnsi"/>
          <w:sz w:val="18"/>
          <w:szCs w:val="18"/>
          <w:lang w:val="es-ES"/>
        </w:rPr>
        <w:t>Las inspecciones que se llevan a cabo en este contexto suelen ser de carácter investigativo (es decir, forense). Consisten en actividades de constatación realizadas por el Banco o por personas nombradas por este para abordar asuntos específicos relativos a las investigaciones/auditorías, como determinar la veracidad de una denuncia de fraude y corrupción a través de los mecanismos adecuados. Dicha actividad incluye, entre otras cosas, acceder a la información y los registros financieros de una empresa o persona, examinarlos y hacer las copias que corresponda; acceder a cualquier otro tipo de documentos, datos o información (ya sea en formato impreso o electrónico) que se considere pertinente para la investigación/auditoría, examinarlos y hacer las copias que corresponda; entrevistar al personal y otras personas; realizar inspecciones físicas y visitas al emplazamiento, y someter la información a la verificación de terceros.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29D4" w14:textId="77777777" w:rsidR="008B6F97" w:rsidRDefault="008B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FA84F" w14:textId="36E475F8" w:rsidR="00E72860" w:rsidRDefault="00E7286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22D4" w14:textId="79837FDE" w:rsidR="00E72860" w:rsidRDefault="00E72860" w:rsidP="00566FAD">
    <w:pPr>
      <w:pStyle w:val="Header"/>
      <w:tabs>
        <w:tab w:val="clear" w:pos="9000"/>
      </w:tabs>
      <w:ind w:left="180" w:firstLine="127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12C36" w14:textId="77777777" w:rsidR="00E72860" w:rsidRDefault="00E72860" w:rsidP="0004651B">
    <w:pPr>
      <w:pStyle w:val="Header"/>
      <w:tabs>
        <w:tab w:val="clear" w:pos="9000"/>
        <w:tab w:val="right" w:pos="9720"/>
      </w:tabs>
      <w:ind w:right="-18"/>
      <w:jc w:val="left"/>
    </w:pPr>
    <w:r>
      <w:t xml:space="preserve">Schedule 5: Call-of Contract Forms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170</w:t>
    </w:r>
    <w:r>
      <w:rPr>
        <w:rStyle w:val="PageNumber"/>
      </w:rPr>
      <w:fldChar w:fldCharType="end"/>
    </w:r>
  </w:p>
  <w:p w14:paraId="6469CC90" w14:textId="77777777" w:rsidR="00E72860" w:rsidRDefault="00E7286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AC8BD" w14:textId="51EF37E0" w:rsidR="00E72860" w:rsidRDefault="00E72860" w:rsidP="00C44370">
    <w:pPr>
      <w:pStyle w:val="Header"/>
      <w:tabs>
        <w:tab w:val="clear" w:pos="9000"/>
      </w:tabs>
      <w:ind w:right="-18"/>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155</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D926073A"/>
    <w:lvl w:ilvl="0">
      <w:start w:val="1"/>
      <w:numFmt w:val="decimal"/>
      <w:pStyle w:val="ListNumber2"/>
      <w:lvlText w:val="%1."/>
      <w:lvlJc w:val="left"/>
      <w:pPr>
        <w:tabs>
          <w:tab w:val="num" w:pos="720"/>
        </w:tabs>
        <w:ind w:left="720" w:hanging="360"/>
      </w:pPr>
    </w:lvl>
  </w:abstractNum>
  <w:abstractNum w:abstractNumId="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3"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C6DB1"/>
    <w:multiLevelType w:val="multilevel"/>
    <w:tmpl w:val="C7E050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D28439C"/>
    <w:multiLevelType w:val="hybridMultilevel"/>
    <w:tmpl w:val="F3A6AEF8"/>
    <w:lvl w:ilvl="0" w:tplc="CF4E6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11" w15:restartNumberingAfterBreak="0">
    <w:nsid w:val="22281F2A"/>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62307"/>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80E26D8"/>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18" w15:restartNumberingAfterBreak="0">
    <w:nsid w:val="42BB42AD"/>
    <w:multiLevelType w:val="hybridMultilevel"/>
    <w:tmpl w:val="2E12B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C36DF3"/>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D8F1A62"/>
    <w:multiLevelType w:val="hybridMultilevel"/>
    <w:tmpl w:val="0876DD3C"/>
    <w:lvl w:ilvl="0" w:tplc="F8C0A7DE">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4C431D4"/>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24"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CA91029"/>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28" w15:restartNumberingAfterBreak="0">
    <w:nsid w:val="61E56915"/>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30" w15:restartNumberingAfterBreak="0">
    <w:nsid w:val="67E10179"/>
    <w:multiLevelType w:val="hybridMultilevel"/>
    <w:tmpl w:val="EAE27170"/>
    <w:lvl w:ilvl="0" w:tplc="51EAFF62">
      <w:start w:val="1"/>
      <w:numFmt w:val="upperLetter"/>
      <w:lvlText w:val="%1."/>
      <w:lvlJc w:val="left"/>
      <w:pPr>
        <w:ind w:left="980" w:hanging="360"/>
      </w:pPr>
      <w:rPr>
        <w:rFonts w:hint="default"/>
      </w:rPr>
    </w:lvl>
    <w:lvl w:ilvl="1" w:tplc="240A0019" w:tentative="1">
      <w:start w:val="1"/>
      <w:numFmt w:val="lowerLetter"/>
      <w:lvlText w:val="%2."/>
      <w:lvlJc w:val="left"/>
      <w:pPr>
        <w:ind w:left="1700" w:hanging="360"/>
      </w:pPr>
    </w:lvl>
    <w:lvl w:ilvl="2" w:tplc="240A001B" w:tentative="1">
      <w:start w:val="1"/>
      <w:numFmt w:val="lowerRoman"/>
      <w:lvlText w:val="%3."/>
      <w:lvlJc w:val="right"/>
      <w:pPr>
        <w:ind w:left="2420" w:hanging="180"/>
      </w:pPr>
    </w:lvl>
    <w:lvl w:ilvl="3" w:tplc="240A000F" w:tentative="1">
      <w:start w:val="1"/>
      <w:numFmt w:val="decimal"/>
      <w:lvlText w:val="%4."/>
      <w:lvlJc w:val="left"/>
      <w:pPr>
        <w:ind w:left="3140" w:hanging="360"/>
      </w:pPr>
    </w:lvl>
    <w:lvl w:ilvl="4" w:tplc="240A0019" w:tentative="1">
      <w:start w:val="1"/>
      <w:numFmt w:val="lowerLetter"/>
      <w:lvlText w:val="%5."/>
      <w:lvlJc w:val="left"/>
      <w:pPr>
        <w:ind w:left="3860" w:hanging="360"/>
      </w:pPr>
    </w:lvl>
    <w:lvl w:ilvl="5" w:tplc="240A001B" w:tentative="1">
      <w:start w:val="1"/>
      <w:numFmt w:val="lowerRoman"/>
      <w:lvlText w:val="%6."/>
      <w:lvlJc w:val="right"/>
      <w:pPr>
        <w:ind w:left="4580" w:hanging="180"/>
      </w:pPr>
    </w:lvl>
    <w:lvl w:ilvl="6" w:tplc="240A000F" w:tentative="1">
      <w:start w:val="1"/>
      <w:numFmt w:val="decimal"/>
      <w:lvlText w:val="%7."/>
      <w:lvlJc w:val="left"/>
      <w:pPr>
        <w:ind w:left="5300" w:hanging="360"/>
      </w:pPr>
    </w:lvl>
    <w:lvl w:ilvl="7" w:tplc="240A0019" w:tentative="1">
      <w:start w:val="1"/>
      <w:numFmt w:val="lowerLetter"/>
      <w:lvlText w:val="%8."/>
      <w:lvlJc w:val="left"/>
      <w:pPr>
        <w:ind w:left="6020" w:hanging="360"/>
      </w:pPr>
    </w:lvl>
    <w:lvl w:ilvl="8" w:tplc="240A001B" w:tentative="1">
      <w:start w:val="1"/>
      <w:numFmt w:val="lowerRoman"/>
      <w:lvlText w:val="%9."/>
      <w:lvlJc w:val="right"/>
      <w:pPr>
        <w:ind w:left="6740" w:hanging="180"/>
      </w:pPr>
    </w:lvl>
  </w:abstractNum>
  <w:abstractNum w:abstractNumId="31" w15:restartNumberingAfterBreak="0">
    <w:nsid w:val="6EA87254"/>
    <w:multiLevelType w:val="multilevel"/>
    <w:tmpl w:val="1B88839E"/>
    <w:lvl w:ilvl="0">
      <w:start w:val="1"/>
      <w:numFmt w:val="decimal"/>
      <w:pStyle w:val="COCgcc"/>
      <w:lvlText w:val="%1."/>
      <w:lvlJc w:val="left"/>
      <w:pPr>
        <w:ind w:left="720" w:hanging="36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EF73F7E"/>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6018A1"/>
    <w:multiLevelType w:val="hybridMultilevel"/>
    <w:tmpl w:val="ABBCF9CC"/>
    <w:lvl w:ilvl="0" w:tplc="361666C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35" w15:restartNumberingAfterBreak="0">
    <w:nsid w:val="76975175"/>
    <w:multiLevelType w:val="hybridMultilevel"/>
    <w:tmpl w:val="233C0D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B815A9A"/>
    <w:multiLevelType w:val="hybridMultilevel"/>
    <w:tmpl w:val="B6B85532"/>
    <w:lvl w:ilvl="0" w:tplc="04090011">
      <w:start w:val="1"/>
      <w:numFmt w:val="decimal"/>
      <w:lvlText w:val="%1)"/>
      <w:lvlJc w:val="left"/>
      <w:pPr>
        <w:ind w:left="1440" w:hanging="360"/>
      </w:pPr>
      <w:rPr>
        <w:rFonts w:hint="default"/>
      </w:rPr>
    </w:lvl>
    <w:lvl w:ilvl="1" w:tplc="72EEAF4C">
      <w:start w:val="1"/>
      <w:numFmt w:val="decimal"/>
      <w:lvlText w:val="(%2)"/>
      <w:lvlJc w:val="left"/>
      <w:pPr>
        <w:ind w:left="2160" w:hanging="360"/>
      </w:pPr>
      <w:rPr>
        <w:rFonts w:hint="default"/>
      </w:r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7"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abstractNumId w:val="29"/>
  </w:num>
  <w:num w:numId="2">
    <w:abstractNumId w:val="5"/>
  </w:num>
  <w:num w:numId="3">
    <w:abstractNumId w:val="23"/>
  </w:num>
  <w:num w:numId="4">
    <w:abstractNumId w:val="21"/>
  </w:num>
  <w:num w:numId="5">
    <w:abstractNumId w:val="13"/>
  </w:num>
  <w:num w:numId="6">
    <w:abstractNumId w:val="27"/>
  </w:num>
  <w:num w:numId="7">
    <w:abstractNumId w:val="38"/>
  </w:num>
  <w:num w:numId="8">
    <w:abstractNumId w:val="6"/>
  </w:num>
  <w:num w:numId="9">
    <w:abstractNumId w:val="24"/>
  </w:num>
  <w:num w:numId="10">
    <w:abstractNumId w:val="10"/>
  </w:num>
  <w:num w:numId="11">
    <w:abstractNumId w:val="17"/>
  </w:num>
  <w:num w:numId="12">
    <w:abstractNumId w:val="3"/>
  </w:num>
  <w:num w:numId="13">
    <w:abstractNumId w:val="0"/>
  </w:num>
  <w:num w:numId="14">
    <w:abstractNumId w:val="34"/>
  </w:num>
  <w:num w:numId="15">
    <w:abstractNumId w:val="2"/>
  </w:num>
  <w:num w:numId="16">
    <w:abstractNumId w:val="37"/>
  </w:num>
  <w:num w:numId="17">
    <w:abstractNumId w:val="1"/>
  </w:num>
  <w:num w:numId="18">
    <w:abstractNumId w:val="12"/>
  </w:num>
  <w:num w:numId="19">
    <w:abstractNumId w:val="31"/>
  </w:num>
  <w:num w:numId="20">
    <w:abstractNumId w:val="25"/>
  </w:num>
  <w:num w:numId="21">
    <w:abstractNumId w:val="7"/>
  </w:num>
  <w:num w:numId="22">
    <w:abstractNumId w:val="20"/>
  </w:num>
  <w:num w:numId="23">
    <w:abstractNumId w:val="15"/>
  </w:num>
  <w:num w:numId="24">
    <w:abstractNumId w:val="4"/>
  </w:num>
  <w:num w:numId="25">
    <w:abstractNumId w:val="36"/>
  </w:num>
  <w:num w:numId="26">
    <w:abstractNumId w:val="9"/>
  </w:num>
  <w:num w:numId="27">
    <w:abstractNumId w:val="18"/>
  </w:num>
  <w:num w:numId="28">
    <w:abstractNumId w:val="26"/>
  </w:num>
  <w:num w:numId="29">
    <w:abstractNumId w:val="35"/>
  </w:num>
  <w:num w:numId="30">
    <w:abstractNumId w:val="8"/>
  </w:num>
  <w:num w:numId="31">
    <w:abstractNumId w:val="30"/>
  </w:num>
  <w:num w:numId="32">
    <w:abstractNumId w:val="19"/>
  </w:num>
  <w:num w:numId="33">
    <w:abstractNumId w:val="14"/>
  </w:num>
  <w:num w:numId="34">
    <w:abstractNumId w:val="33"/>
  </w:num>
  <w:num w:numId="35">
    <w:abstractNumId w:val="28"/>
  </w:num>
  <w:num w:numId="36">
    <w:abstractNumId w:val="11"/>
  </w:num>
  <w:num w:numId="37">
    <w:abstractNumId w:val="22"/>
  </w:num>
  <w:num w:numId="38">
    <w:abstractNumId w:val="16"/>
  </w:num>
  <w:num w:numId="39">
    <w:abstractNumId w:val="31"/>
  </w:num>
  <w:num w:numId="40">
    <w:abstractNumId w:val="31"/>
  </w:num>
  <w:num w:numId="41">
    <w:abstractNumId w:val="32"/>
  </w:num>
  <w:num w:numId="42">
    <w:abstractNumId w:val="31"/>
  </w:num>
  <w:num w:numId="43">
    <w:abstractNumId w:val="31"/>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Camila Padilla">
    <w15:presenceInfo w15:providerId="None" w15:userId="Maria Camila Pad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00162"/>
    <w:rsid w:val="000070BD"/>
    <w:rsid w:val="0001104C"/>
    <w:rsid w:val="0002173F"/>
    <w:rsid w:val="00030706"/>
    <w:rsid w:val="00035A60"/>
    <w:rsid w:val="00035B6B"/>
    <w:rsid w:val="00036597"/>
    <w:rsid w:val="00040318"/>
    <w:rsid w:val="000460BB"/>
    <w:rsid w:val="0004651B"/>
    <w:rsid w:val="00047C08"/>
    <w:rsid w:val="00052CA8"/>
    <w:rsid w:val="00052FB1"/>
    <w:rsid w:val="000579C4"/>
    <w:rsid w:val="00057FD8"/>
    <w:rsid w:val="00060745"/>
    <w:rsid w:val="00062D56"/>
    <w:rsid w:val="00067233"/>
    <w:rsid w:val="00067BE1"/>
    <w:rsid w:val="000747CA"/>
    <w:rsid w:val="00081424"/>
    <w:rsid w:val="00084850"/>
    <w:rsid w:val="00085584"/>
    <w:rsid w:val="00086433"/>
    <w:rsid w:val="00087746"/>
    <w:rsid w:val="0009466F"/>
    <w:rsid w:val="00096EA3"/>
    <w:rsid w:val="000A030A"/>
    <w:rsid w:val="000B0081"/>
    <w:rsid w:val="000B0BD1"/>
    <w:rsid w:val="000B1195"/>
    <w:rsid w:val="000B2CAA"/>
    <w:rsid w:val="000B79DA"/>
    <w:rsid w:val="000C2FFB"/>
    <w:rsid w:val="000D2FAB"/>
    <w:rsid w:val="000D3339"/>
    <w:rsid w:val="000D6ACD"/>
    <w:rsid w:val="000E0571"/>
    <w:rsid w:val="000E0A4B"/>
    <w:rsid w:val="000E0CE1"/>
    <w:rsid w:val="000E16D3"/>
    <w:rsid w:val="000F21E4"/>
    <w:rsid w:val="000F7A86"/>
    <w:rsid w:val="00101053"/>
    <w:rsid w:val="0010264F"/>
    <w:rsid w:val="00105B7F"/>
    <w:rsid w:val="00107C42"/>
    <w:rsid w:val="0011058F"/>
    <w:rsid w:val="00115027"/>
    <w:rsid w:val="00115541"/>
    <w:rsid w:val="001158F5"/>
    <w:rsid w:val="00117A72"/>
    <w:rsid w:val="00121D3B"/>
    <w:rsid w:val="00122B06"/>
    <w:rsid w:val="00124C87"/>
    <w:rsid w:val="001320D1"/>
    <w:rsid w:val="00137596"/>
    <w:rsid w:val="00137E49"/>
    <w:rsid w:val="00141251"/>
    <w:rsid w:val="0014596C"/>
    <w:rsid w:val="00156A61"/>
    <w:rsid w:val="00161BB1"/>
    <w:rsid w:val="00162008"/>
    <w:rsid w:val="00164487"/>
    <w:rsid w:val="00164D68"/>
    <w:rsid w:val="0016667E"/>
    <w:rsid w:val="0016694A"/>
    <w:rsid w:val="00170B1C"/>
    <w:rsid w:val="00171563"/>
    <w:rsid w:val="00173F06"/>
    <w:rsid w:val="00175E00"/>
    <w:rsid w:val="001805E8"/>
    <w:rsid w:val="00181021"/>
    <w:rsid w:val="0018206A"/>
    <w:rsid w:val="001925C2"/>
    <w:rsid w:val="00192E1F"/>
    <w:rsid w:val="001A329C"/>
    <w:rsid w:val="001A6737"/>
    <w:rsid w:val="001A6C85"/>
    <w:rsid w:val="001B7A27"/>
    <w:rsid w:val="001C3093"/>
    <w:rsid w:val="001C5D03"/>
    <w:rsid w:val="001C7568"/>
    <w:rsid w:val="001D4EFD"/>
    <w:rsid w:val="001E1879"/>
    <w:rsid w:val="001E419A"/>
    <w:rsid w:val="001E559F"/>
    <w:rsid w:val="001F574A"/>
    <w:rsid w:val="001F77EB"/>
    <w:rsid w:val="00203B5B"/>
    <w:rsid w:val="002040C9"/>
    <w:rsid w:val="00205ED1"/>
    <w:rsid w:val="002075F5"/>
    <w:rsid w:val="00216303"/>
    <w:rsid w:val="00217C2F"/>
    <w:rsid w:val="002208D8"/>
    <w:rsid w:val="002233BD"/>
    <w:rsid w:val="00236954"/>
    <w:rsid w:val="00236B46"/>
    <w:rsid w:val="00242006"/>
    <w:rsid w:val="002559E3"/>
    <w:rsid w:val="00255F56"/>
    <w:rsid w:val="0026043D"/>
    <w:rsid w:val="0026350F"/>
    <w:rsid w:val="00263A14"/>
    <w:rsid w:val="002716C9"/>
    <w:rsid w:val="00281088"/>
    <w:rsid w:val="00281C8F"/>
    <w:rsid w:val="00283DB4"/>
    <w:rsid w:val="00294525"/>
    <w:rsid w:val="0029689C"/>
    <w:rsid w:val="002A03A5"/>
    <w:rsid w:val="002B1B3E"/>
    <w:rsid w:val="002C190A"/>
    <w:rsid w:val="002C4E8C"/>
    <w:rsid w:val="002C5E68"/>
    <w:rsid w:val="002D07C3"/>
    <w:rsid w:val="002F1531"/>
    <w:rsid w:val="00301008"/>
    <w:rsid w:val="0030195F"/>
    <w:rsid w:val="00311CF1"/>
    <w:rsid w:val="00313B98"/>
    <w:rsid w:val="003145E5"/>
    <w:rsid w:val="00315A4C"/>
    <w:rsid w:val="00322817"/>
    <w:rsid w:val="00322955"/>
    <w:rsid w:val="00333E4C"/>
    <w:rsid w:val="00336AB4"/>
    <w:rsid w:val="00347420"/>
    <w:rsid w:val="00350B32"/>
    <w:rsid w:val="00360CB2"/>
    <w:rsid w:val="00360E51"/>
    <w:rsid w:val="00371421"/>
    <w:rsid w:val="00371F3E"/>
    <w:rsid w:val="00372E3F"/>
    <w:rsid w:val="003741C3"/>
    <w:rsid w:val="00375EB9"/>
    <w:rsid w:val="00376BCD"/>
    <w:rsid w:val="00377F59"/>
    <w:rsid w:val="00387FEE"/>
    <w:rsid w:val="00390009"/>
    <w:rsid w:val="003904CB"/>
    <w:rsid w:val="003A195F"/>
    <w:rsid w:val="003A5203"/>
    <w:rsid w:val="003A7BCA"/>
    <w:rsid w:val="003A7BF4"/>
    <w:rsid w:val="003B3DED"/>
    <w:rsid w:val="003B4340"/>
    <w:rsid w:val="003B5221"/>
    <w:rsid w:val="003B7AAA"/>
    <w:rsid w:val="003D0D17"/>
    <w:rsid w:val="003D2958"/>
    <w:rsid w:val="003D36FC"/>
    <w:rsid w:val="003D42A1"/>
    <w:rsid w:val="003E21BC"/>
    <w:rsid w:val="003E3C29"/>
    <w:rsid w:val="003F01AC"/>
    <w:rsid w:val="003F55D7"/>
    <w:rsid w:val="0040182F"/>
    <w:rsid w:val="00403EBE"/>
    <w:rsid w:val="004043DE"/>
    <w:rsid w:val="00410270"/>
    <w:rsid w:val="004127A5"/>
    <w:rsid w:val="004177CF"/>
    <w:rsid w:val="00420FF0"/>
    <w:rsid w:val="00424823"/>
    <w:rsid w:val="00431642"/>
    <w:rsid w:val="00431AE8"/>
    <w:rsid w:val="00447942"/>
    <w:rsid w:val="004509E4"/>
    <w:rsid w:val="004524C2"/>
    <w:rsid w:val="004536B2"/>
    <w:rsid w:val="0045597F"/>
    <w:rsid w:val="00455D49"/>
    <w:rsid w:val="0045748E"/>
    <w:rsid w:val="00457902"/>
    <w:rsid w:val="00457BE7"/>
    <w:rsid w:val="0046528D"/>
    <w:rsid w:val="0046632E"/>
    <w:rsid w:val="00473349"/>
    <w:rsid w:val="004743F4"/>
    <w:rsid w:val="00476DA8"/>
    <w:rsid w:val="004774F2"/>
    <w:rsid w:val="00485AF8"/>
    <w:rsid w:val="004926B7"/>
    <w:rsid w:val="0049575C"/>
    <w:rsid w:val="00497CBB"/>
    <w:rsid w:val="004A1C15"/>
    <w:rsid w:val="004B3F09"/>
    <w:rsid w:val="004B407D"/>
    <w:rsid w:val="004C11CE"/>
    <w:rsid w:val="004C33BD"/>
    <w:rsid w:val="004C4757"/>
    <w:rsid w:val="004C68EF"/>
    <w:rsid w:val="004D01FC"/>
    <w:rsid w:val="004D2C65"/>
    <w:rsid w:val="004D54DA"/>
    <w:rsid w:val="004D5F86"/>
    <w:rsid w:val="004D7AF1"/>
    <w:rsid w:val="004E200B"/>
    <w:rsid w:val="004E5FD2"/>
    <w:rsid w:val="004E7002"/>
    <w:rsid w:val="004F07DD"/>
    <w:rsid w:val="004F66CC"/>
    <w:rsid w:val="0050058C"/>
    <w:rsid w:val="00503D21"/>
    <w:rsid w:val="005048FC"/>
    <w:rsid w:val="00506DA3"/>
    <w:rsid w:val="00511C0E"/>
    <w:rsid w:val="0053289A"/>
    <w:rsid w:val="0053529F"/>
    <w:rsid w:val="00543F2E"/>
    <w:rsid w:val="005451A5"/>
    <w:rsid w:val="0054725E"/>
    <w:rsid w:val="0054745A"/>
    <w:rsid w:val="00547C5C"/>
    <w:rsid w:val="005538A6"/>
    <w:rsid w:val="0055787A"/>
    <w:rsid w:val="00561946"/>
    <w:rsid w:val="00566636"/>
    <w:rsid w:val="00566FAD"/>
    <w:rsid w:val="005704D7"/>
    <w:rsid w:val="0057169F"/>
    <w:rsid w:val="0057201B"/>
    <w:rsid w:val="0057233C"/>
    <w:rsid w:val="00574144"/>
    <w:rsid w:val="005806F2"/>
    <w:rsid w:val="00582D00"/>
    <w:rsid w:val="0059189D"/>
    <w:rsid w:val="0059505C"/>
    <w:rsid w:val="005A1BF9"/>
    <w:rsid w:val="005A2BCE"/>
    <w:rsid w:val="005B2ED4"/>
    <w:rsid w:val="005B57EE"/>
    <w:rsid w:val="005C0084"/>
    <w:rsid w:val="005C1998"/>
    <w:rsid w:val="005C211E"/>
    <w:rsid w:val="005C6208"/>
    <w:rsid w:val="005D026F"/>
    <w:rsid w:val="005D02BA"/>
    <w:rsid w:val="005D0BAE"/>
    <w:rsid w:val="005E1315"/>
    <w:rsid w:val="006006CE"/>
    <w:rsid w:val="00603F2C"/>
    <w:rsid w:val="0060572E"/>
    <w:rsid w:val="00610489"/>
    <w:rsid w:val="00615831"/>
    <w:rsid w:val="00616CF7"/>
    <w:rsid w:val="00633FB2"/>
    <w:rsid w:val="00635783"/>
    <w:rsid w:val="00637976"/>
    <w:rsid w:val="00640759"/>
    <w:rsid w:val="00642310"/>
    <w:rsid w:val="00647009"/>
    <w:rsid w:val="00650390"/>
    <w:rsid w:val="00655121"/>
    <w:rsid w:val="006554B6"/>
    <w:rsid w:val="00656008"/>
    <w:rsid w:val="00660E26"/>
    <w:rsid w:val="00666836"/>
    <w:rsid w:val="006704E8"/>
    <w:rsid w:val="0068119A"/>
    <w:rsid w:val="00684902"/>
    <w:rsid w:val="006868F1"/>
    <w:rsid w:val="0069268C"/>
    <w:rsid w:val="00696964"/>
    <w:rsid w:val="0069782F"/>
    <w:rsid w:val="006A3A7F"/>
    <w:rsid w:val="006A3CB3"/>
    <w:rsid w:val="006A47E0"/>
    <w:rsid w:val="006B2DC6"/>
    <w:rsid w:val="006B441D"/>
    <w:rsid w:val="006C12E5"/>
    <w:rsid w:val="006C2899"/>
    <w:rsid w:val="006C550C"/>
    <w:rsid w:val="006D291A"/>
    <w:rsid w:val="006D34DE"/>
    <w:rsid w:val="006D49B5"/>
    <w:rsid w:val="006D75FB"/>
    <w:rsid w:val="006D7C55"/>
    <w:rsid w:val="006D7C7C"/>
    <w:rsid w:val="006E1D69"/>
    <w:rsid w:val="006E4BB5"/>
    <w:rsid w:val="006E73B9"/>
    <w:rsid w:val="006E7513"/>
    <w:rsid w:val="006F0175"/>
    <w:rsid w:val="006F0AC5"/>
    <w:rsid w:val="006F3DF4"/>
    <w:rsid w:val="006F5921"/>
    <w:rsid w:val="006F7F40"/>
    <w:rsid w:val="007015F8"/>
    <w:rsid w:val="00701CD5"/>
    <w:rsid w:val="007048EC"/>
    <w:rsid w:val="00706B4D"/>
    <w:rsid w:val="00713336"/>
    <w:rsid w:val="007148FA"/>
    <w:rsid w:val="0071503B"/>
    <w:rsid w:val="00715638"/>
    <w:rsid w:val="007159CC"/>
    <w:rsid w:val="00730F80"/>
    <w:rsid w:val="00731384"/>
    <w:rsid w:val="00731682"/>
    <w:rsid w:val="00742BA7"/>
    <w:rsid w:val="00744B6E"/>
    <w:rsid w:val="00751AFC"/>
    <w:rsid w:val="00761AAB"/>
    <w:rsid w:val="00762D25"/>
    <w:rsid w:val="00766BA5"/>
    <w:rsid w:val="007710DD"/>
    <w:rsid w:val="0077222E"/>
    <w:rsid w:val="007738DD"/>
    <w:rsid w:val="007826F1"/>
    <w:rsid w:val="00785E96"/>
    <w:rsid w:val="00793FFB"/>
    <w:rsid w:val="00797864"/>
    <w:rsid w:val="007A0A85"/>
    <w:rsid w:val="007A6D97"/>
    <w:rsid w:val="007A6EAB"/>
    <w:rsid w:val="007A7546"/>
    <w:rsid w:val="007A7C17"/>
    <w:rsid w:val="007A7FCF"/>
    <w:rsid w:val="007B199F"/>
    <w:rsid w:val="007C0C9F"/>
    <w:rsid w:val="007D0249"/>
    <w:rsid w:val="007D0E67"/>
    <w:rsid w:val="007D2031"/>
    <w:rsid w:val="007D4F44"/>
    <w:rsid w:val="007E26F6"/>
    <w:rsid w:val="007E34AA"/>
    <w:rsid w:val="007E4322"/>
    <w:rsid w:val="007E5C79"/>
    <w:rsid w:val="007E6851"/>
    <w:rsid w:val="007F1DFD"/>
    <w:rsid w:val="0080006E"/>
    <w:rsid w:val="00810832"/>
    <w:rsid w:val="00813B1A"/>
    <w:rsid w:val="00823807"/>
    <w:rsid w:val="00827D46"/>
    <w:rsid w:val="00830997"/>
    <w:rsid w:val="00831941"/>
    <w:rsid w:val="0083532D"/>
    <w:rsid w:val="008363B3"/>
    <w:rsid w:val="00845AFA"/>
    <w:rsid w:val="00855FA1"/>
    <w:rsid w:val="00857946"/>
    <w:rsid w:val="00860746"/>
    <w:rsid w:val="00861AE0"/>
    <w:rsid w:val="00861DA2"/>
    <w:rsid w:val="00863987"/>
    <w:rsid w:val="00864FA1"/>
    <w:rsid w:val="00865DF4"/>
    <w:rsid w:val="00871D77"/>
    <w:rsid w:val="008737C2"/>
    <w:rsid w:val="00875EED"/>
    <w:rsid w:val="00876C91"/>
    <w:rsid w:val="0088630A"/>
    <w:rsid w:val="008873EE"/>
    <w:rsid w:val="00894A49"/>
    <w:rsid w:val="008974FD"/>
    <w:rsid w:val="008A2C10"/>
    <w:rsid w:val="008A38CF"/>
    <w:rsid w:val="008A6206"/>
    <w:rsid w:val="008A68DD"/>
    <w:rsid w:val="008B011B"/>
    <w:rsid w:val="008B2763"/>
    <w:rsid w:val="008B6F97"/>
    <w:rsid w:val="008B73ED"/>
    <w:rsid w:val="008C08CE"/>
    <w:rsid w:val="008C3E71"/>
    <w:rsid w:val="008C5A9B"/>
    <w:rsid w:val="008D08AB"/>
    <w:rsid w:val="008D20C0"/>
    <w:rsid w:val="008D30F3"/>
    <w:rsid w:val="008D34D5"/>
    <w:rsid w:val="008D3AAC"/>
    <w:rsid w:val="008D5F77"/>
    <w:rsid w:val="008E6B2A"/>
    <w:rsid w:val="008F0FAF"/>
    <w:rsid w:val="008F4327"/>
    <w:rsid w:val="008F6D59"/>
    <w:rsid w:val="008F6FE8"/>
    <w:rsid w:val="00901B64"/>
    <w:rsid w:val="00902E5D"/>
    <w:rsid w:val="009040BE"/>
    <w:rsid w:val="00904490"/>
    <w:rsid w:val="00904E83"/>
    <w:rsid w:val="00905AE3"/>
    <w:rsid w:val="00914880"/>
    <w:rsid w:val="009225FE"/>
    <w:rsid w:val="009236CA"/>
    <w:rsid w:val="00925EF8"/>
    <w:rsid w:val="009309CE"/>
    <w:rsid w:val="0093359F"/>
    <w:rsid w:val="0093368E"/>
    <w:rsid w:val="00933D88"/>
    <w:rsid w:val="00935F9B"/>
    <w:rsid w:val="00954469"/>
    <w:rsid w:val="00954492"/>
    <w:rsid w:val="00954861"/>
    <w:rsid w:val="00960C32"/>
    <w:rsid w:val="00961898"/>
    <w:rsid w:val="00962ABC"/>
    <w:rsid w:val="00963D51"/>
    <w:rsid w:val="009700DD"/>
    <w:rsid w:val="0097038D"/>
    <w:rsid w:val="00972AB4"/>
    <w:rsid w:val="00977EC2"/>
    <w:rsid w:val="0098699E"/>
    <w:rsid w:val="009872A5"/>
    <w:rsid w:val="0099024D"/>
    <w:rsid w:val="0099156F"/>
    <w:rsid w:val="009A3976"/>
    <w:rsid w:val="009A4B7B"/>
    <w:rsid w:val="009A4E94"/>
    <w:rsid w:val="009A5280"/>
    <w:rsid w:val="009B00C0"/>
    <w:rsid w:val="009B12B8"/>
    <w:rsid w:val="009B1616"/>
    <w:rsid w:val="009B293E"/>
    <w:rsid w:val="009B38B1"/>
    <w:rsid w:val="009B56A9"/>
    <w:rsid w:val="009C2793"/>
    <w:rsid w:val="009D2558"/>
    <w:rsid w:val="009D2F39"/>
    <w:rsid w:val="009D679D"/>
    <w:rsid w:val="009E3840"/>
    <w:rsid w:val="009E62CD"/>
    <w:rsid w:val="009F0096"/>
    <w:rsid w:val="009F182B"/>
    <w:rsid w:val="00A128F7"/>
    <w:rsid w:val="00A1567F"/>
    <w:rsid w:val="00A175B8"/>
    <w:rsid w:val="00A2186D"/>
    <w:rsid w:val="00A21A79"/>
    <w:rsid w:val="00A24528"/>
    <w:rsid w:val="00A25479"/>
    <w:rsid w:val="00A25550"/>
    <w:rsid w:val="00A30679"/>
    <w:rsid w:val="00A317C4"/>
    <w:rsid w:val="00A36C09"/>
    <w:rsid w:val="00A40E21"/>
    <w:rsid w:val="00A42F60"/>
    <w:rsid w:val="00A44A40"/>
    <w:rsid w:val="00A51330"/>
    <w:rsid w:val="00A51F86"/>
    <w:rsid w:val="00A525D7"/>
    <w:rsid w:val="00A530B4"/>
    <w:rsid w:val="00A57B08"/>
    <w:rsid w:val="00A61D3B"/>
    <w:rsid w:val="00A67B7D"/>
    <w:rsid w:val="00A705F6"/>
    <w:rsid w:val="00A71E19"/>
    <w:rsid w:val="00A7679E"/>
    <w:rsid w:val="00A85864"/>
    <w:rsid w:val="00A9529E"/>
    <w:rsid w:val="00AA0822"/>
    <w:rsid w:val="00AA1F7C"/>
    <w:rsid w:val="00AA36CA"/>
    <w:rsid w:val="00AA49BA"/>
    <w:rsid w:val="00AA4D72"/>
    <w:rsid w:val="00AB0C87"/>
    <w:rsid w:val="00AB4958"/>
    <w:rsid w:val="00AB704C"/>
    <w:rsid w:val="00AC180C"/>
    <w:rsid w:val="00AC20B2"/>
    <w:rsid w:val="00AC5741"/>
    <w:rsid w:val="00AD3007"/>
    <w:rsid w:val="00AD34F2"/>
    <w:rsid w:val="00AD49DB"/>
    <w:rsid w:val="00AD5204"/>
    <w:rsid w:val="00AD64B1"/>
    <w:rsid w:val="00AE2988"/>
    <w:rsid w:val="00AE5EC4"/>
    <w:rsid w:val="00AE6FF1"/>
    <w:rsid w:val="00AE7A01"/>
    <w:rsid w:val="00AF4404"/>
    <w:rsid w:val="00AF5EE2"/>
    <w:rsid w:val="00B0138E"/>
    <w:rsid w:val="00B02001"/>
    <w:rsid w:val="00B10A74"/>
    <w:rsid w:val="00B113E3"/>
    <w:rsid w:val="00B158D7"/>
    <w:rsid w:val="00B15EFA"/>
    <w:rsid w:val="00B169DE"/>
    <w:rsid w:val="00B21418"/>
    <w:rsid w:val="00B21B06"/>
    <w:rsid w:val="00B2229F"/>
    <w:rsid w:val="00B30643"/>
    <w:rsid w:val="00B30F5E"/>
    <w:rsid w:val="00B37143"/>
    <w:rsid w:val="00B45660"/>
    <w:rsid w:val="00B53D4B"/>
    <w:rsid w:val="00B5456C"/>
    <w:rsid w:val="00B54F95"/>
    <w:rsid w:val="00B553B3"/>
    <w:rsid w:val="00B57F0F"/>
    <w:rsid w:val="00B6300F"/>
    <w:rsid w:val="00B663BA"/>
    <w:rsid w:val="00B66E0A"/>
    <w:rsid w:val="00B706EB"/>
    <w:rsid w:val="00B817EC"/>
    <w:rsid w:val="00B83A9D"/>
    <w:rsid w:val="00B8504C"/>
    <w:rsid w:val="00B9208B"/>
    <w:rsid w:val="00B936DB"/>
    <w:rsid w:val="00B97DF8"/>
    <w:rsid w:val="00BA09EF"/>
    <w:rsid w:val="00BA3961"/>
    <w:rsid w:val="00BB216A"/>
    <w:rsid w:val="00BB5987"/>
    <w:rsid w:val="00BC20B3"/>
    <w:rsid w:val="00BC2A9B"/>
    <w:rsid w:val="00BC2F01"/>
    <w:rsid w:val="00BC4170"/>
    <w:rsid w:val="00BC4DBB"/>
    <w:rsid w:val="00BD3BB6"/>
    <w:rsid w:val="00BD5EC1"/>
    <w:rsid w:val="00BE5B15"/>
    <w:rsid w:val="00BF4091"/>
    <w:rsid w:val="00C0026F"/>
    <w:rsid w:val="00C00F72"/>
    <w:rsid w:val="00C03BD0"/>
    <w:rsid w:val="00C05803"/>
    <w:rsid w:val="00C05F84"/>
    <w:rsid w:val="00C10440"/>
    <w:rsid w:val="00C17317"/>
    <w:rsid w:val="00C1749C"/>
    <w:rsid w:val="00C230F1"/>
    <w:rsid w:val="00C3525D"/>
    <w:rsid w:val="00C37F60"/>
    <w:rsid w:val="00C411E6"/>
    <w:rsid w:val="00C427B1"/>
    <w:rsid w:val="00C43EAA"/>
    <w:rsid w:val="00C44178"/>
    <w:rsid w:val="00C44370"/>
    <w:rsid w:val="00C465C7"/>
    <w:rsid w:val="00C52AD1"/>
    <w:rsid w:val="00C54D71"/>
    <w:rsid w:val="00C60B0B"/>
    <w:rsid w:val="00C6281F"/>
    <w:rsid w:val="00C635BC"/>
    <w:rsid w:val="00C66B59"/>
    <w:rsid w:val="00C73960"/>
    <w:rsid w:val="00C7770D"/>
    <w:rsid w:val="00C81FB6"/>
    <w:rsid w:val="00C82D0E"/>
    <w:rsid w:val="00C87CFF"/>
    <w:rsid w:val="00C91A3C"/>
    <w:rsid w:val="00C93B7F"/>
    <w:rsid w:val="00C94CA6"/>
    <w:rsid w:val="00C9577F"/>
    <w:rsid w:val="00CA2521"/>
    <w:rsid w:val="00CA6D41"/>
    <w:rsid w:val="00CB676F"/>
    <w:rsid w:val="00CC325A"/>
    <w:rsid w:val="00CC4C95"/>
    <w:rsid w:val="00CC7A35"/>
    <w:rsid w:val="00CC7BD5"/>
    <w:rsid w:val="00CD5322"/>
    <w:rsid w:val="00CD5DF6"/>
    <w:rsid w:val="00CD5F74"/>
    <w:rsid w:val="00CE08D8"/>
    <w:rsid w:val="00CE241B"/>
    <w:rsid w:val="00CE59B2"/>
    <w:rsid w:val="00CE619D"/>
    <w:rsid w:val="00CF0BA8"/>
    <w:rsid w:val="00CF1E65"/>
    <w:rsid w:val="00D028E0"/>
    <w:rsid w:val="00D03B4A"/>
    <w:rsid w:val="00D06659"/>
    <w:rsid w:val="00D10545"/>
    <w:rsid w:val="00D131C0"/>
    <w:rsid w:val="00D15640"/>
    <w:rsid w:val="00D172C9"/>
    <w:rsid w:val="00D23B0A"/>
    <w:rsid w:val="00D30458"/>
    <w:rsid w:val="00D32772"/>
    <w:rsid w:val="00D34E86"/>
    <w:rsid w:val="00D45842"/>
    <w:rsid w:val="00D52603"/>
    <w:rsid w:val="00D6210E"/>
    <w:rsid w:val="00D65AC9"/>
    <w:rsid w:val="00D73197"/>
    <w:rsid w:val="00D74C20"/>
    <w:rsid w:val="00D775E4"/>
    <w:rsid w:val="00D807FA"/>
    <w:rsid w:val="00D81A2E"/>
    <w:rsid w:val="00D9048B"/>
    <w:rsid w:val="00D9319B"/>
    <w:rsid w:val="00D93B2D"/>
    <w:rsid w:val="00D93C42"/>
    <w:rsid w:val="00D94E1E"/>
    <w:rsid w:val="00DA443C"/>
    <w:rsid w:val="00DA4FA8"/>
    <w:rsid w:val="00DA519B"/>
    <w:rsid w:val="00DA7D6D"/>
    <w:rsid w:val="00DC0431"/>
    <w:rsid w:val="00DC5DC9"/>
    <w:rsid w:val="00DC6758"/>
    <w:rsid w:val="00DD7962"/>
    <w:rsid w:val="00DF01B1"/>
    <w:rsid w:val="00DF04A0"/>
    <w:rsid w:val="00DF34F3"/>
    <w:rsid w:val="00DF3B66"/>
    <w:rsid w:val="00DF5659"/>
    <w:rsid w:val="00DF7C3F"/>
    <w:rsid w:val="00E009E8"/>
    <w:rsid w:val="00E072ED"/>
    <w:rsid w:val="00E20C10"/>
    <w:rsid w:val="00E264B1"/>
    <w:rsid w:val="00E33449"/>
    <w:rsid w:val="00E33709"/>
    <w:rsid w:val="00E373AD"/>
    <w:rsid w:val="00E41EC3"/>
    <w:rsid w:val="00E454F8"/>
    <w:rsid w:val="00E5293E"/>
    <w:rsid w:val="00E52A6F"/>
    <w:rsid w:val="00E52B7A"/>
    <w:rsid w:val="00E57DE9"/>
    <w:rsid w:val="00E6281A"/>
    <w:rsid w:val="00E63863"/>
    <w:rsid w:val="00E65CDA"/>
    <w:rsid w:val="00E66D0C"/>
    <w:rsid w:val="00E6706C"/>
    <w:rsid w:val="00E7003D"/>
    <w:rsid w:val="00E72860"/>
    <w:rsid w:val="00E72B60"/>
    <w:rsid w:val="00E7370D"/>
    <w:rsid w:val="00E77A58"/>
    <w:rsid w:val="00E858DE"/>
    <w:rsid w:val="00E87378"/>
    <w:rsid w:val="00E877B1"/>
    <w:rsid w:val="00E90F7B"/>
    <w:rsid w:val="00E9579A"/>
    <w:rsid w:val="00E959E4"/>
    <w:rsid w:val="00E979CB"/>
    <w:rsid w:val="00EA49DF"/>
    <w:rsid w:val="00EA53B2"/>
    <w:rsid w:val="00EA65A9"/>
    <w:rsid w:val="00EB657F"/>
    <w:rsid w:val="00EB78BA"/>
    <w:rsid w:val="00EC2D3E"/>
    <w:rsid w:val="00EC593D"/>
    <w:rsid w:val="00ED04CA"/>
    <w:rsid w:val="00ED1F31"/>
    <w:rsid w:val="00ED26C8"/>
    <w:rsid w:val="00ED727D"/>
    <w:rsid w:val="00EE2C28"/>
    <w:rsid w:val="00EE5789"/>
    <w:rsid w:val="00EE7EDA"/>
    <w:rsid w:val="00EF2D6A"/>
    <w:rsid w:val="00EF3C07"/>
    <w:rsid w:val="00F020B4"/>
    <w:rsid w:val="00F02330"/>
    <w:rsid w:val="00F03A92"/>
    <w:rsid w:val="00F041B9"/>
    <w:rsid w:val="00F127B2"/>
    <w:rsid w:val="00F1541E"/>
    <w:rsid w:val="00F1559A"/>
    <w:rsid w:val="00F15FE4"/>
    <w:rsid w:val="00F16146"/>
    <w:rsid w:val="00F1622E"/>
    <w:rsid w:val="00F2086F"/>
    <w:rsid w:val="00F215CF"/>
    <w:rsid w:val="00F245CE"/>
    <w:rsid w:val="00F2593B"/>
    <w:rsid w:val="00F266C5"/>
    <w:rsid w:val="00F46E4E"/>
    <w:rsid w:val="00F501AC"/>
    <w:rsid w:val="00F5051E"/>
    <w:rsid w:val="00F51F77"/>
    <w:rsid w:val="00F54F87"/>
    <w:rsid w:val="00F57C6B"/>
    <w:rsid w:val="00F600CD"/>
    <w:rsid w:val="00F6190B"/>
    <w:rsid w:val="00F6270F"/>
    <w:rsid w:val="00F713BA"/>
    <w:rsid w:val="00F72420"/>
    <w:rsid w:val="00F735D5"/>
    <w:rsid w:val="00F748DF"/>
    <w:rsid w:val="00F74DF9"/>
    <w:rsid w:val="00F8000A"/>
    <w:rsid w:val="00F93484"/>
    <w:rsid w:val="00F96551"/>
    <w:rsid w:val="00FA1686"/>
    <w:rsid w:val="00FA1C8E"/>
    <w:rsid w:val="00FA2A97"/>
    <w:rsid w:val="00FA2E88"/>
    <w:rsid w:val="00FB10F7"/>
    <w:rsid w:val="00FB45B2"/>
    <w:rsid w:val="00FB5DB8"/>
    <w:rsid w:val="00FB6324"/>
    <w:rsid w:val="00FB7513"/>
    <w:rsid w:val="00FC124D"/>
    <w:rsid w:val="00FC19A1"/>
    <w:rsid w:val="00FC427D"/>
    <w:rsid w:val="00FC5177"/>
    <w:rsid w:val="00FC6191"/>
    <w:rsid w:val="00FC6548"/>
    <w:rsid w:val="00FC7974"/>
    <w:rsid w:val="00FD17E5"/>
    <w:rsid w:val="00FD6D82"/>
    <w:rsid w:val="00FF1AD3"/>
    <w:rsid w:val="00FF2366"/>
    <w:rsid w:val="00FF2A33"/>
    <w:rsid w:val="00FF4106"/>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BA401"/>
  <w15:chartTrackingRefBased/>
  <w15:docId w15:val="{27AD8655-AAAA-014B-A176-9FB02107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Document Header1"/>
    <w:basedOn w:val="Normal"/>
    <w:next w:val="Normal"/>
    <w:link w:val="Heading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Heading2">
    <w:name w:val="heading 2"/>
    <w:aliases w:val="Title Header2"/>
    <w:basedOn w:val="Normal"/>
    <w:next w:val="Normal"/>
    <w:link w:val="Heading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Heading3">
    <w:name w:val="heading 3"/>
    <w:aliases w:val="Sub-Clause Paragraph,Section Header3"/>
    <w:basedOn w:val="Normal"/>
    <w:next w:val="Normal"/>
    <w:link w:val="Heading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Heading4">
    <w:name w:val="heading 4"/>
    <w:aliases w:val=" Sub-Clause Sub-paragraph"/>
    <w:basedOn w:val="Sub-ClauseText"/>
    <w:next w:val="Sub-ClauseText"/>
    <w:link w:val="Heading4Char"/>
    <w:qFormat/>
    <w:rsid w:val="0004651B"/>
    <w:pPr>
      <w:numPr>
        <w:ilvl w:val="3"/>
        <w:numId w:val="2"/>
      </w:numPr>
      <w:outlineLvl w:val="3"/>
    </w:pPr>
  </w:style>
  <w:style w:type="paragraph" w:styleId="Heading5">
    <w:name w:val="heading 5"/>
    <w:basedOn w:val="Normal"/>
    <w:next w:val="Normal"/>
    <w:link w:val="Heading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Heading6">
    <w:name w:val="heading 6"/>
    <w:basedOn w:val="Normal"/>
    <w:next w:val="Normal"/>
    <w:link w:val="Heading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Heading7">
    <w:name w:val="heading 7"/>
    <w:basedOn w:val="Normal"/>
    <w:next w:val="Normal"/>
    <w:link w:val="Heading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Heading8">
    <w:name w:val="heading 8"/>
    <w:basedOn w:val="Normal"/>
    <w:next w:val="Normal"/>
    <w:link w:val="Heading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Heading9">
    <w:name w:val="heading 9"/>
    <w:basedOn w:val="Normal"/>
    <w:next w:val="Normal"/>
    <w:link w:val="Heading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
    <w:basedOn w:val="DefaultParagraphFont"/>
    <w:link w:val="Heading1"/>
    <w:rsid w:val="0004651B"/>
    <w:rPr>
      <w:rFonts w:ascii="Times New Roman" w:eastAsia="Times New Roman" w:hAnsi="Times New Roman" w:cs="Times New Roman"/>
      <w:b/>
      <w:kern w:val="28"/>
      <w:sz w:val="44"/>
      <w:szCs w:val="24"/>
    </w:rPr>
  </w:style>
  <w:style w:type="character" w:customStyle="1" w:styleId="Heading2Char">
    <w:name w:val="Heading 2 Char"/>
    <w:aliases w:val="Title Header2 Char"/>
    <w:basedOn w:val="DefaultParagraphFont"/>
    <w:link w:val="Heading2"/>
    <w:rsid w:val="0004651B"/>
    <w:rPr>
      <w:rFonts w:ascii="Times New Roman Bold" w:eastAsia="Times New Roman" w:hAnsi="Times New Roman Bold" w:cs="Times New Roman"/>
      <w:b/>
      <w:sz w:val="36"/>
      <w:szCs w:val="24"/>
    </w:rPr>
  </w:style>
  <w:style w:type="character" w:customStyle="1" w:styleId="Heading3Char">
    <w:name w:val="Heading 3 Char"/>
    <w:aliases w:val="Sub-Clause Paragraph Char,Section Header3 Char"/>
    <w:basedOn w:val="DefaultParagraphFont"/>
    <w:link w:val="Heading3"/>
    <w:rsid w:val="0004651B"/>
    <w:rPr>
      <w:rFonts w:ascii="Times New Roman" w:eastAsia="Times New Roman" w:hAnsi="Times New Roman" w:cs="Times New Roman"/>
      <w:sz w:val="24"/>
      <w:szCs w:val="24"/>
    </w:rPr>
  </w:style>
  <w:style w:type="character" w:customStyle="1" w:styleId="Heading4Char">
    <w:name w:val="Heading 4 Char"/>
    <w:aliases w:val=" Sub-Clause Sub-paragraph Char"/>
    <w:basedOn w:val="DefaultParagraphFont"/>
    <w:link w:val="Heading4"/>
    <w:rsid w:val="0004651B"/>
    <w:rPr>
      <w:rFonts w:ascii="Times New Roman" w:eastAsia="Times New Roman" w:hAnsi="Times New Roman" w:cs="Times New Roman"/>
      <w:spacing w:val="-4"/>
      <w:sz w:val="24"/>
      <w:szCs w:val="24"/>
    </w:rPr>
  </w:style>
  <w:style w:type="character" w:customStyle="1" w:styleId="Heading5Char">
    <w:name w:val="Heading 5 Char"/>
    <w:basedOn w:val="DefaultParagraphFont"/>
    <w:link w:val="Heading5"/>
    <w:rsid w:val="0004651B"/>
    <w:rPr>
      <w:rFonts w:ascii="Times New Roman" w:eastAsia="Times New Roman" w:hAnsi="Times New Roman" w:cs="Times New Roman"/>
      <w:b/>
      <w:sz w:val="24"/>
      <w:szCs w:val="24"/>
    </w:rPr>
  </w:style>
  <w:style w:type="character" w:customStyle="1" w:styleId="Heading6Char">
    <w:name w:val="Heading 6 Char"/>
    <w:basedOn w:val="DefaultParagraphFont"/>
    <w:link w:val="Heading6"/>
    <w:rsid w:val="0004651B"/>
    <w:rPr>
      <w:rFonts w:ascii="Times New Roman" w:eastAsia="Times New Roman" w:hAnsi="Times New Roman" w:cs="Times New Roman"/>
      <w:b/>
      <w:bCs/>
      <w:sz w:val="20"/>
      <w:szCs w:val="24"/>
    </w:rPr>
  </w:style>
  <w:style w:type="character" w:customStyle="1" w:styleId="Heading7Char">
    <w:name w:val="Heading 7 Char"/>
    <w:basedOn w:val="DefaultParagraphFont"/>
    <w:link w:val="Heading7"/>
    <w:rsid w:val="0004651B"/>
    <w:rPr>
      <w:rFonts w:ascii="Times New Roman" w:eastAsia="Times New Roman" w:hAnsi="Times New Roman" w:cs="Times New Roman"/>
      <w:b/>
      <w:sz w:val="24"/>
      <w:szCs w:val="24"/>
    </w:rPr>
  </w:style>
  <w:style w:type="character" w:customStyle="1" w:styleId="Heading8Char">
    <w:name w:val="Heading 8 Char"/>
    <w:basedOn w:val="DefaultParagraphFont"/>
    <w:link w:val="Heading8"/>
    <w:rsid w:val="0004651B"/>
    <w:rPr>
      <w:rFonts w:ascii="Times New Roman" w:eastAsia="Times New Roman" w:hAnsi="Times New Roman" w:cs="Times New Roman"/>
      <w:sz w:val="20"/>
      <w:szCs w:val="24"/>
    </w:rPr>
  </w:style>
  <w:style w:type="character" w:customStyle="1" w:styleId="Heading9Char">
    <w:name w:val="Heading 9 Char"/>
    <w:basedOn w:val="DefaultParagraphFont"/>
    <w:link w:val="Heading9"/>
    <w:rsid w:val="0004651B"/>
    <w:rPr>
      <w:rFonts w:ascii="Arial" w:eastAsia="Times New Roman" w:hAnsi="Arial" w:cs="Times New Roman"/>
      <w:b/>
      <w:i/>
      <w:sz w:val="18"/>
      <w:szCs w:val="24"/>
    </w:rPr>
  </w:style>
  <w:style w:type="numbering" w:customStyle="1" w:styleId="NoList1">
    <w:name w:val="No List1"/>
    <w:next w:val="NoList"/>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BodyText2">
    <w:name w:val="Body Text 2"/>
    <w:basedOn w:val="Normal"/>
    <w:link w:val="BodyText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BodyText2Char">
    <w:name w:val="Body Text 2 Char"/>
    <w:basedOn w:val="DefaultParagraphFont"/>
    <w:link w:val="BodyText2"/>
    <w:rsid w:val="0004651B"/>
    <w:rPr>
      <w:rFonts w:ascii="Times New Roman" w:eastAsia="Times New Roman" w:hAnsi="Times New Roman" w:cs="Times New Roman"/>
      <w:b/>
      <w:sz w:val="28"/>
      <w:szCs w:val="24"/>
    </w:rPr>
  </w:style>
  <w:style w:type="paragraph" w:customStyle="1" w:styleId="TOCNumber1">
    <w:name w:val="TOC Number1"/>
    <w:basedOn w:val="Heading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Heading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DefaultParagraphFont"/>
    <w:uiPriority w:val="99"/>
    <w:rsid w:val="0004651B"/>
    <w:rPr>
      <w:color w:val="0000FF"/>
      <w:u w:val="single"/>
    </w:rPr>
  </w:style>
  <w:style w:type="paragraph" w:styleId="Title">
    <w:name w:val="Title"/>
    <w:basedOn w:val="Normal"/>
    <w:link w:val="Title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itleChar">
    <w:name w:val="Title Char"/>
    <w:basedOn w:val="DefaultParagraphFont"/>
    <w:link w:val="Title"/>
    <w:rsid w:val="0004651B"/>
    <w:rPr>
      <w:rFonts w:ascii="Times New Roman" w:eastAsia="Times New Roman" w:hAnsi="Times New Roman" w:cs="Times New Roman"/>
      <w:b/>
      <w:sz w:val="48"/>
      <w:szCs w:val="24"/>
    </w:rPr>
  </w:style>
  <w:style w:type="paragraph" w:styleId="Footer">
    <w:name w:val="footer"/>
    <w:basedOn w:val="Normal"/>
    <w:link w:val="Footer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4651B"/>
    <w:rPr>
      <w:rFonts w:ascii="Times New Roman" w:eastAsia="Times New Roman" w:hAnsi="Times New Roman" w:cs="Times New Roman"/>
      <w:sz w:val="24"/>
      <w:szCs w:val="24"/>
    </w:rPr>
  </w:style>
  <w:style w:type="paragraph" w:customStyle="1" w:styleId="Subtitle2">
    <w:name w:val="Subtitle 2"/>
    <w:basedOn w:val="Footer"/>
    <w:autoRedefine/>
    <w:rsid w:val="0004651B"/>
    <w:pPr>
      <w:ind w:left="360" w:hanging="360"/>
      <w:jc w:val="center"/>
      <w:outlineLvl w:val="1"/>
    </w:pPr>
    <w:rPr>
      <w:b/>
      <w:sz w:val="36"/>
    </w:rPr>
  </w:style>
  <w:style w:type="paragraph" w:styleId="List">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TOC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TOC2">
    <w:name w:val="toc 2"/>
    <w:basedOn w:val="Normal"/>
    <w:next w:val="Normal"/>
    <w:autoRedefine/>
    <w:uiPriority w:val="39"/>
    <w:rsid w:val="0004651B"/>
    <w:pPr>
      <w:spacing w:before="120" w:after="0" w:line="240" w:lineRule="auto"/>
      <w:ind w:left="240"/>
    </w:pPr>
    <w:rPr>
      <w:rFonts w:eastAsia="Times New Roman" w:cstheme="minorHAnsi"/>
      <w:i/>
      <w:iCs/>
      <w:sz w:val="20"/>
      <w:szCs w:val="20"/>
    </w:rPr>
  </w:style>
  <w:style w:type="paragraph" w:styleId="Subtitle">
    <w:name w:val="Subtitle"/>
    <w:basedOn w:val="Normal"/>
    <w:link w:val="Subtitle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itleChar">
    <w:name w:val="Subtitle Char"/>
    <w:basedOn w:val="DefaultParagraphFont"/>
    <w:link w:val="Subtitle"/>
    <w:rsid w:val="0004651B"/>
    <w:rPr>
      <w:rFonts w:ascii="Times New Roman" w:eastAsia="Times New Roman" w:hAnsi="Times New Roman" w:cs="Times New Roman"/>
      <w:b/>
      <w:sz w:val="44"/>
      <w:szCs w:val="24"/>
    </w:rPr>
  </w:style>
  <w:style w:type="paragraph" w:customStyle="1" w:styleId="titulo">
    <w:name w:val="titulo"/>
    <w:basedOn w:val="Heading5"/>
    <w:rsid w:val="0004651B"/>
    <w:pPr>
      <w:spacing w:after="240"/>
    </w:pPr>
    <w:rPr>
      <w:rFonts w:ascii="Times New Roman Bold" w:hAnsi="Times New Roman Bold"/>
    </w:rPr>
  </w:style>
  <w:style w:type="paragraph" w:styleId="BodyTextIndent">
    <w:name w:val="Body Text Indent"/>
    <w:basedOn w:val="Normal"/>
    <w:link w:val="BodyTextIndent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04651B"/>
    <w:rPr>
      <w:rFonts w:ascii="Times New Roman" w:eastAsia="Times New Roman" w:hAnsi="Times New Roman" w:cs="Times New Roman"/>
      <w:sz w:val="24"/>
      <w:szCs w:val="24"/>
    </w:rPr>
  </w:style>
  <w:style w:type="paragraph" w:styleId="ListNumber">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BodyText">
    <w:name w:val="Body Text"/>
    <w:basedOn w:val="Normal"/>
    <w:link w:val="BodyTextChar"/>
    <w:rsid w:val="000465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4651B"/>
    <w:rPr>
      <w:rFonts w:ascii="Times New Roman" w:eastAsia="Times New Roman" w:hAnsi="Times New Roman" w:cs="Times New Roman"/>
      <w:sz w:val="24"/>
      <w:szCs w:val="24"/>
    </w:rPr>
  </w:style>
  <w:style w:type="paragraph" w:customStyle="1" w:styleId="Head2">
    <w:name w:val="Head 2"/>
    <w:basedOn w:val="Heading9"/>
    <w:rsid w:val="0004651B"/>
    <w:pPr>
      <w:keepNext/>
      <w:widowControl w:val="0"/>
      <w:suppressAutoHyphens/>
      <w:spacing w:before="0" w:after="0"/>
      <w:outlineLvl w:val="9"/>
    </w:pPr>
    <w:rPr>
      <w:rFonts w:ascii="Times New Roman Bold" w:hAnsi="Times New Roman Bold"/>
      <w:b w:val="0"/>
      <w:i w:val="0"/>
      <w:spacing w:val="-4"/>
      <w:sz w:val="32"/>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04651B"/>
    <w:rPr>
      <w:rFonts w:ascii="Times New Roman" w:eastAsia="Times New Roman" w:hAnsi="Times New Roman" w:cs="Times New Roman"/>
      <w:sz w:val="20"/>
      <w:szCs w:val="24"/>
    </w:rPr>
  </w:style>
  <w:style w:type="character" w:styleId="FootnoteReference">
    <w:name w:val="footnote reference"/>
    <w:basedOn w:val="DefaultParagraphFont"/>
    <w:rsid w:val="0004651B"/>
    <w:rPr>
      <w:vertAlign w:val="superscript"/>
    </w:rPr>
  </w:style>
  <w:style w:type="paragraph" w:styleId="EndnoteText">
    <w:name w:val="endnote text"/>
    <w:basedOn w:val="Normal"/>
    <w:link w:val="EndnoteTextChar"/>
    <w:semiHidden/>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semiHidden/>
    <w:rsid w:val="0004651B"/>
    <w:rPr>
      <w:rFonts w:ascii="Times New Roman" w:eastAsia="Times New Roman" w:hAnsi="Times New Roman" w:cs="Times New Roman"/>
      <w:sz w:val="24"/>
      <w:szCs w:val="24"/>
    </w:rPr>
  </w:style>
  <w:style w:type="character" w:styleId="PageNumber">
    <w:name w:val="page number"/>
    <w:basedOn w:val="DefaultParagraphFont"/>
    <w:rsid w:val="0004651B"/>
  </w:style>
  <w:style w:type="paragraph" w:styleId="Header">
    <w:name w:val="header"/>
    <w:basedOn w:val="Normal"/>
    <w:link w:val="Header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TOC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TOC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TOC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TOC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TOC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TOC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TOC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BodyTextIndent2">
    <w:name w:val="Body Text Indent 2"/>
    <w:basedOn w:val="Normal"/>
    <w:link w:val="BodyTextIndent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4651B"/>
    <w:rPr>
      <w:rFonts w:ascii="Times New Roman" w:eastAsia="Times New Roman" w:hAnsi="Times New Roman" w:cs="Times New Roman"/>
      <w:sz w:val="24"/>
      <w:szCs w:val="24"/>
    </w:rPr>
  </w:style>
  <w:style w:type="paragraph" w:styleId="DocumentMap">
    <w:name w:val="Document Map"/>
    <w:basedOn w:val="Normal"/>
    <w:link w:val="DocumentMapChar"/>
    <w:semiHidden/>
    <w:rsid w:val="0004651B"/>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04651B"/>
    <w:rPr>
      <w:rFonts w:ascii="Tahoma" w:eastAsia="Times New Roman" w:hAnsi="Tahoma" w:cs="Tahoma"/>
      <w:sz w:val="24"/>
      <w:szCs w:val="24"/>
      <w:shd w:val="clear" w:color="auto" w:fill="000080"/>
    </w:rPr>
  </w:style>
  <w:style w:type="paragraph" w:styleId="BlockText">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Index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basedOn w:val="DefaultParagraphFont"/>
    <w:uiPriority w:val="99"/>
    <w:rsid w:val="0004651B"/>
    <w:rPr>
      <w:sz w:val="16"/>
      <w:szCs w:val="16"/>
    </w:rPr>
  </w:style>
  <w:style w:type="paragraph" w:styleId="CommentText">
    <w:name w:val="annotation text"/>
    <w:basedOn w:val="Normal"/>
    <w:link w:val="CommentTextChar"/>
    <w:uiPriority w:val="99"/>
    <w:rsid w:val="0004651B"/>
    <w:pPr>
      <w:spacing w:after="0" w:line="240" w:lineRule="auto"/>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rsid w:val="0004651B"/>
    <w:rPr>
      <w:rFonts w:ascii="Times New Roman" w:eastAsia="Times New Roman" w:hAnsi="Times New Roman" w:cs="Times New Roman"/>
      <w:sz w:val="20"/>
      <w:szCs w:val="24"/>
    </w:rPr>
  </w:style>
  <w:style w:type="character" w:styleId="FollowedHyperlink">
    <w:name w:val="FollowedHyperlink"/>
    <w:basedOn w:val="DefaultParagraphFont"/>
    <w:rsid w:val="0004651B"/>
    <w:rPr>
      <w:color w:val="800080"/>
      <w:u w:val="single"/>
    </w:rPr>
  </w:style>
  <w:style w:type="paragraph" w:styleId="BodyTextIndent3">
    <w:name w:val="Body Text Indent 3"/>
    <w:basedOn w:val="Normal"/>
    <w:link w:val="BodyTextIndent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BodyText3">
    <w:name w:val="Body Text 3"/>
    <w:basedOn w:val="Normal"/>
    <w:link w:val="BodyText3Char"/>
    <w:rsid w:val="0004651B"/>
    <w:pPr>
      <w:spacing w:after="0" w:line="240" w:lineRule="auto"/>
    </w:pPr>
    <w:rPr>
      <w:rFonts w:ascii="Times New Roman" w:eastAsia="Times New Roman" w:hAnsi="Times New Roman" w:cs="Times New Roman"/>
      <w:i/>
      <w:iCs/>
      <w:sz w:val="24"/>
      <w:szCs w:val="24"/>
    </w:rPr>
  </w:style>
  <w:style w:type="character" w:customStyle="1" w:styleId="BodyText3Char">
    <w:name w:val="Body Text 3 Char"/>
    <w:basedOn w:val="DefaultParagraphFont"/>
    <w:link w:val="BodyText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Heading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BalloonText">
    <w:name w:val="Balloon Text"/>
    <w:basedOn w:val="Normal"/>
    <w:link w:val="BalloonTextChar"/>
    <w:uiPriority w:val="99"/>
    <w:semiHidden/>
    <w:rsid w:val="000465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DefaultParagraphFont"/>
    <w:link w:val="StyleHeader2-SubClausesBold"/>
    <w:rsid w:val="0004651B"/>
    <w:rPr>
      <w:rFonts w:ascii="Times New Roman" w:eastAsia="Times New Roman" w:hAnsi="Times New Roman" w:cs="Times New Roman"/>
      <w:b/>
      <w:bCs/>
      <w:sz w:val="24"/>
      <w:szCs w:val="24"/>
      <w:lang w:val="es-ES_tradnl"/>
    </w:rPr>
  </w:style>
  <w:style w:type="paragraph" w:styleId="CommentSubject">
    <w:name w:val="annotation subject"/>
    <w:basedOn w:val="CommentText"/>
    <w:next w:val="CommentText"/>
    <w:link w:val="CommentSubjectChar"/>
    <w:uiPriority w:val="99"/>
    <w:rsid w:val="0004651B"/>
    <w:rPr>
      <w:b/>
      <w:bCs/>
    </w:rPr>
  </w:style>
  <w:style w:type="character" w:customStyle="1" w:styleId="CommentSubjectChar">
    <w:name w:val="Comment Subject Char"/>
    <w:basedOn w:val="CommentTextChar"/>
    <w:link w:val="CommentSubject"/>
    <w:uiPriority w:val="99"/>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DefaultParagraphFont"/>
    <w:rsid w:val="0004651B"/>
  </w:style>
  <w:style w:type="paragraph" w:styleId="ListParagraph">
    <w:name w:val="List Paragraph"/>
    <w:aliases w:val="Citation List,본문(내용),List Paragraph (numbered (a)),Colorful List - Accent 11"/>
    <w:basedOn w:val="Normal"/>
    <w:link w:val="ListParagraph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Index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OAHeading">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DefaultParagraphFont"/>
    <w:rsid w:val="0004651B"/>
    <w:rPr>
      <w:rFonts w:ascii="Arial" w:hAnsi="Arial"/>
      <w:sz w:val="20"/>
    </w:rPr>
  </w:style>
  <w:style w:type="paragraph" w:styleId="IndexHeading">
    <w:name w:val="index heading"/>
    <w:basedOn w:val="Normal"/>
    <w:next w:val="Index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Heading2"/>
    <w:next w:val="Normal"/>
    <w:rsid w:val="0004651B"/>
    <w:pPr>
      <w:tabs>
        <w:tab w:val="clear" w:pos="619"/>
      </w:tabs>
      <w:suppressAutoHyphens/>
      <w:spacing w:after="240"/>
    </w:pPr>
    <w:rPr>
      <w:sz w:val="32"/>
      <w:szCs w:val="28"/>
    </w:rPr>
  </w:style>
  <w:style w:type="character" w:styleId="EndnoteReference">
    <w:name w:val="endnote reference"/>
    <w:basedOn w:val="DefaultParagraphFont"/>
    <w:rsid w:val="0004651B"/>
    <w:rPr>
      <w:rFonts w:ascii="CG Times" w:hAnsi="CG Times"/>
      <w:noProof w:val="0"/>
      <w:sz w:val="22"/>
      <w:vertAlign w:val="superscript"/>
      <w:lang w:val="en-US"/>
    </w:rPr>
  </w:style>
  <w:style w:type="paragraph" w:styleId="Revision">
    <w:name w:val="Revision"/>
    <w:hidden/>
    <w:uiPriority w:val="99"/>
    <w:semiHidden/>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e">
    <w:name w:val="Date"/>
    <w:basedOn w:val="Normal"/>
    <w:next w:val="Normal"/>
    <w:link w:val="DateChar"/>
    <w:rsid w:val="0004651B"/>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04651B"/>
    <w:rPr>
      <w:rFonts w:ascii="Times New Roman" w:eastAsia="Times New Roman" w:hAnsi="Times New Roman" w:cs="Times New Roman"/>
      <w:sz w:val="24"/>
      <w:szCs w:val="24"/>
    </w:rPr>
  </w:style>
  <w:style w:type="table" w:styleId="TableGrid">
    <w:name w:val="Table Grid"/>
    <w:basedOn w:val="Table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TOCHeading">
    <w:name w:val="TOC Heading"/>
    <w:basedOn w:val="Heading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PlainText"/>
    <w:qFormat/>
    <w:rsid w:val="0004651B"/>
  </w:style>
  <w:style w:type="paragraph" w:customStyle="1" w:styleId="Style6">
    <w:name w:val="Style6"/>
    <w:basedOn w:val="PlainText"/>
    <w:qFormat/>
    <w:rsid w:val="0004651B"/>
  </w:style>
  <w:style w:type="paragraph" w:styleId="PlainText">
    <w:name w:val="Plain Text"/>
    <w:basedOn w:val="Normal"/>
    <w:link w:val="PlainTextChar"/>
    <w:semiHidden/>
    <w:unhideWhenUsed/>
    <w:rsid w:val="0004651B"/>
    <w:pPr>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semiHidden/>
    <w:rsid w:val="0004651B"/>
    <w:rPr>
      <w:rFonts w:ascii="Consolas" w:eastAsia="Times New Roman" w:hAnsi="Consolas" w:cs="Consolas"/>
      <w:sz w:val="21"/>
      <w:szCs w:val="21"/>
    </w:rPr>
  </w:style>
  <w:style w:type="paragraph" w:customStyle="1" w:styleId="Style7">
    <w:name w:val="Style7"/>
    <w:basedOn w:val="PlainText"/>
    <w:qFormat/>
    <w:rsid w:val="0004651B"/>
  </w:style>
  <w:style w:type="paragraph" w:customStyle="1" w:styleId="Style8">
    <w:name w:val="Style8"/>
    <w:basedOn w:val="PlainText"/>
    <w:qFormat/>
    <w:rsid w:val="0004651B"/>
  </w:style>
  <w:style w:type="paragraph" w:customStyle="1" w:styleId="Style9">
    <w:name w:val="Style9"/>
    <w:basedOn w:val="PlainText"/>
    <w:qFormat/>
    <w:rsid w:val="0004651B"/>
  </w:style>
  <w:style w:type="paragraph" w:customStyle="1" w:styleId="Style10">
    <w:name w:val="Style10"/>
    <w:basedOn w:val="PlainText"/>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ListParagraph"/>
    <w:link w:val="FAsecBChar"/>
    <w:qFormat/>
    <w:rsid w:val="0004651B"/>
    <w:pPr>
      <w:spacing w:before="240" w:after="120"/>
      <w:ind w:left="0"/>
      <w:contextualSpacing w:val="0"/>
    </w:pPr>
    <w:rPr>
      <w:b/>
    </w:rPr>
  </w:style>
  <w:style w:type="character" w:customStyle="1" w:styleId="FAsecBChar">
    <w:name w:val="FAsecB Char"/>
    <w:basedOn w:val="ListParagraph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DefaultParagraphFont"/>
    <w:link w:val="GCC"/>
    <w:rsid w:val="0004651B"/>
    <w:rPr>
      <w:rFonts w:ascii="Times New Roman" w:eastAsia="Times New Roman" w:hAnsi="Times New Roman" w:cs="Times New Roman"/>
      <w:b/>
      <w:bCs/>
      <w:sz w:val="24"/>
      <w:szCs w:val="24"/>
    </w:rPr>
  </w:style>
  <w:style w:type="paragraph" w:customStyle="1" w:styleId="COCgcc">
    <w:name w:val="COC gcc"/>
    <w:basedOn w:val="ListParagraph"/>
    <w:link w:val="COCgccChar"/>
    <w:qFormat/>
    <w:rsid w:val="00962ABC"/>
    <w:pPr>
      <w:numPr>
        <w:numId w:val="19"/>
      </w:numPr>
      <w:spacing w:after="120"/>
      <w:ind w:left="330"/>
      <w:contextualSpacing w:val="0"/>
    </w:pPr>
    <w:rPr>
      <w:b/>
      <w:lang w:val="es-ES"/>
    </w:rPr>
  </w:style>
  <w:style w:type="character" w:customStyle="1" w:styleId="COCgccChar">
    <w:name w:val="COC gcc Char"/>
    <w:basedOn w:val="DefaultParagraphFont"/>
    <w:link w:val="COCgcc"/>
    <w:rsid w:val="00962ABC"/>
    <w:rPr>
      <w:rFonts w:ascii="Times New Roman" w:eastAsia="Times New Roman" w:hAnsi="Times New Roman" w:cs="Times New Roman"/>
      <w:b/>
      <w:sz w:val="24"/>
      <w:szCs w:val="24"/>
      <w:lang w:val="es-ES"/>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DefaultParagraphFont"/>
    <w:link w:val="FAhead"/>
    <w:rsid w:val="0004651B"/>
    <w:rPr>
      <w:rFonts w:ascii="Times New Roman Bold" w:eastAsia="Times New Roman" w:hAnsi="Times New Roman Bold" w:cs="Times New Roman"/>
      <w:b/>
      <w:sz w:val="48"/>
      <w:szCs w:val="48"/>
    </w:rPr>
  </w:style>
  <w:style w:type="paragraph" w:customStyle="1" w:styleId="FAStdProv">
    <w:name w:val="FAStdProv"/>
    <w:basedOn w:val="ListParagraph"/>
    <w:link w:val="FAStdProvChar"/>
    <w:qFormat/>
    <w:rsid w:val="0004651B"/>
    <w:pPr>
      <w:numPr>
        <w:numId w:val="12"/>
      </w:numPr>
      <w:spacing w:before="240" w:after="120"/>
      <w:contextualSpacing w:val="0"/>
    </w:pPr>
    <w:rPr>
      <w:b/>
    </w:rPr>
  </w:style>
  <w:style w:type="character" w:customStyle="1" w:styleId="FAStdProvChar">
    <w:name w:val="FAStdProv Char"/>
    <w:basedOn w:val="ListParagraphChar"/>
    <w:link w:val="FAStdProv"/>
    <w:rsid w:val="0004651B"/>
    <w:rPr>
      <w:rFonts w:ascii="Times New Roman" w:eastAsia="Times New Roman" w:hAnsi="Times New Roman" w:cs="Times New Roman"/>
      <w:b/>
      <w:sz w:val="24"/>
      <w:szCs w:val="24"/>
    </w:rPr>
  </w:style>
  <w:style w:type="paragraph" w:customStyle="1" w:styleId="ITBh1">
    <w:name w:val="ITBh1"/>
    <w:basedOn w:val="BodyText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4"/>
      </w:numPr>
      <w:spacing w:after="200"/>
    </w:pPr>
  </w:style>
  <w:style w:type="character" w:customStyle="1" w:styleId="ITBh1Char">
    <w:name w:val="ITBh1 Char"/>
    <w:basedOn w:val="BodyText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DefaultParagraphFont"/>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DefaultParagraphFont"/>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DefaultParagraphFont"/>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DefaultParagraphFont"/>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DefaultParagraphFont"/>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DefaultParagraphFont"/>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tion">
    <w:name w:val="Mention"/>
    <w:basedOn w:val="DefaultParagraphFont"/>
    <w:uiPriority w:val="99"/>
    <w:semiHidden/>
    <w:unhideWhenUsed/>
    <w:rsid w:val="0004651B"/>
    <w:rPr>
      <w:color w:val="2B579A"/>
      <w:shd w:val="clear" w:color="auto" w:fill="E6E6E6"/>
    </w:rPr>
  </w:style>
  <w:style w:type="character" w:styleId="PlaceholderText">
    <w:name w:val="Placeholder Text"/>
    <w:basedOn w:val="DefaultParagraphFont"/>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ListNumber2"/>
    <w:qFormat/>
    <w:rsid w:val="0004651B"/>
    <w:pPr>
      <w:numPr>
        <w:numId w:val="0"/>
      </w:numPr>
      <w:suppressAutoHyphens/>
      <w:spacing w:after="120"/>
      <w:ind w:left="432" w:hanging="432"/>
      <w:jc w:val="both"/>
    </w:pPr>
    <w:rPr>
      <w:spacing w:val="-2"/>
      <w:szCs w:val="20"/>
    </w:rPr>
  </w:style>
  <w:style w:type="paragraph" w:styleId="ListNumber2">
    <w:name w:val="List Number 2"/>
    <w:basedOn w:val="Normal"/>
    <w:semiHidden/>
    <w:unhideWhenUsed/>
    <w:rsid w:val="0004651B"/>
    <w:pPr>
      <w:numPr>
        <w:numId w:val="13"/>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Heading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NoList"/>
    <w:uiPriority w:val="99"/>
    <w:rsid w:val="0004651B"/>
    <w:pPr>
      <w:numPr>
        <w:numId w:val="15"/>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NoSpacing">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ListParagraph"/>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ListParagraph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6"/>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DefaultParagraphFont"/>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FB6324"/>
    <w:pPr>
      <w:numPr>
        <w:ilvl w:val="1"/>
      </w:numPr>
      <w:jc w:val="both"/>
    </w:pPr>
    <w:rPr>
      <w:b w:val="0"/>
    </w:rPr>
  </w:style>
  <w:style w:type="paragraph" w:customStyle="1" w:styleId="CoCHeading2">
    <w:name w:val="CoC Heading 2"/>
    <w:basedOn w:val="ListParagraph"/>
    <w:link w:val="CoCHeading2Char"/>
    <w:qFormat/>
    <w:rsid w:val="0055787A"/>
    <w:pPr>
      <w:numPr>
        <w:ilvl w:val="1"/>
        <w:numId w:val="17"/>
      </w:numPr>
      <w:spacing w:before="120"/>
    </w:pPr>
  </w:style>
  <w:style w:type="character" w:customStyle="1" w:styleId="CoCHeading1Char">
    <w:name w:val="CoC Heading 1 Char"/>
    <w:basedOn w:val="ListParagraphChar"/>
    <w:link w:val="CoCHeading1"/>
    <w:rsid w:val="00FB6324"/>
    <w:rPr>
      <w:rFonts w:ascii="Times New Roman" w:eastAsia="Times New Roman" w:hAnsi="Times New Roman" w:cs="Times New Roman"/>
      <w:sz w:val="24"/>
      <w:szCs w:val="24"/>
      <w:lang w:val="es-ES"/>
    </w:rPr>
  </w:style>
  <w:style w:type="character" w:customStyle="1" w:styleId="CoCHeading2Char">
    <w:name w:val="CoC Heading 2 Char"/>
    <w:basedOn w:val="ListParagraphChar"/>
    <w:link w:val="CoCHeading2"/>
    <w:rsid w:val="0055787A"/>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DefaultParagraphFont"/>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DefaultParagraphFont"/>
    <w:link w:val="DCHeading01"/>
    <w:rsid w:val="005E1315"/>
    <w:rPr>
      <w:rFonts w:ascii="Times New Roman Bold" w:eastAsia="Times New Roman" w:hAnsi="Times New Roman Bold" w:cs="Times New Roman"/>
      <w:kern w:val="28"/>
      <w:sz w:val="40"/>
      <w:szCs w:val="40"/>
      <w:lang w:val="en-GB"/>
    </w:rPr>
  </w:style>
  <w:style w:type="paragraph" w:customStyle="1" w:styleId="Tanla4titulo">
    <w:name w:val="Tanla4 titulo"/>
    <w:basedOn w:val="Normal"/>
    <w:link w:val="Tanla4tituloCar"/>
    <w:qFormat/>
    <w:rsid w:val="0046528D"/>
    <w:pPr>
      <w:spacing w:after="240" w:line="240" w:lineRule="auto"/>
      <w:jc w:val="center"/>
    </w:pPr>
    <w:rPr>
      <w:rFonts w:ascii="Times New Roman" w:eastAsia="Times New Roman" w:hAnsi="Times New Roman" w:cs="Times New Roman"/>
      <w:b/>
      <w:bCs/>
      <w:sz w:val="32"/>
      <w:szCs w:val="24"/>
      <w:lang w:val="es-ES"/>
    </w:rPr>
  </w:style>
  <w:style w:type="character" w:customStyle="1" w:styleId="Tanla4tituloCar">
    <w:name w:val="Tanla4 titulo Car"/>
    <w:basedOn w:val="DefaultParagraphFont"/>
    <w:link w:val="Tanla4titulo"/>
    <w:rsid w:val="0046528D"/>
    <w:rPr>
      <w:rFonts w:ascii="Times New Roman" w:eastAsia="Times New Roman" w:hAnsi="Times New Roman" w:cs="Times New Roman"/>
      <w:b/>
      <w:bCs/>
      <w:sz w:val="32"/>
      <w:szCs w:val="24"/>
      <w:lang w:val="es-ES"/>
    </w:rPr>
  </w:style>
  <w:style w:type="paragraph" w:customStyle="1" w:styleId="Tabla8titulo">
    <w:name w:val="Tabla8 titulo"/>
    <w:basedOn w:val="Normal"/>
    <w:link w:val="Tabla8tituloCar"/>
    <w:qFormat/>
    <w:rsid w:val="002A03A5"/>
    <w:pPr>
      <w:spacing w:before="120" w:after="240" w:line="240" w:lineRule="auto"/>
      <w:jc w:val="center"/>
    </w:pPr>
    <w:rPr>
      <w:rFonts w:ascii="Times New Roman" w:eastAsia="Times New Roman" w:hAnsi="Times New Roman" w:cs="Times New Roman"/>
      <w:b/>
      <w:sz w:val="36"/>
      <w:szCs w:val="20"/>
      <w:lang w:val="es-ES"/>
    </w:rPr>
  </w:style>
  <w:style w:type="character" w:customStyle="1" w:styleId="Tabla8tituloCar">
    <w:name w:val="Tabla8 titulo Car"/>
    <w:basedOn w:val="DefaultParagraphFont"/>
    <w:link w:val="Tabla8titulo"/>
    <w:rsid w:val="002A03A5"/>
    <w:rPr>
      <w:rFonts w:ascii="Times New Roman" w:eastAsia="Times New Roman" w:hAnsi="Times New Roman" w:cs="Times New Roman"/>
      <w:b/>
      <w:sz w:val="36"/>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33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2" ma:contentTypeDescription="Create a new document." ma:contentTypeScope="" ma:versionID="e8e1bf04165ff7bba49cf144bae32960">
  <xsd:schema xmlns:xsd="http://www.w3.org/2001/XMLSchema" xmlns:xs="http://www.w3.org/2001/XMLSchema" xmlns:p="http://schemas.microsoft.com/office/2006/metadata/properties" xmlns:ns3="aa3449fd-d373-417f-9c8d-cf261ce8b785" xmlns:ns4="eda4fd43-f936-4ced-9b4a-46c1ef7d5473" targetNamespace="http://schemas.microsoft.com/office/2006/metadata/properties" ma:root="true" ma:fieldsID="b92fb47443f590539839531072940309" ns3:_="" ns4:_="">
    <xsd:import namespace="aa3449fd-d373-417f-9c8d-cf261ce8b785"/>
    <xsd:import namespace="eda4fd43-f936-4ced-9b4a-46c1ef7d547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5FBEDE-54AA-46E0-A860-B851671095A9}">
  <ds:schemaRefs>
    <ds:schemaRef ds:uri="http://schemas.openxmlformats.org/officeDocument/2006/bibliography"/>
  </ds:schemaRefs>
</ds:datastoreItem>
</file>

<file path=customXml/itemProps2.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3.xml><?xml version="1.0" encoding="utf-8"?>
<ds:datastoreItem xmlns:ds="http://schemas.openxmlformats.org/officeDocument/2006/customXml" ds:itemID="{6F2A59B4-DC3B-4C56-B3A0-F4ED932B2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49fd-d373-417f-9c8d-cf261ce8b785"/>
    <ds:schemaRef ds:uri="eda4fd43-f936-4ced-9b4a-46c1ef7d5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27</Pages>
  <Words>7928</Words>
  <Characters>43606</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Translation by E. Jimenez</dc:description>
  <cp:lastModifiedBy>Maria Camila Padilla</cp:lastModifiedBy>
  <cp:revision>251</cp:revision>
  <cp:lastPrinted>2020-03-20T15:10:00Z</cp:lastPrinted>
  <dcterms:created xsi:type="dcterms:W3CDTF">2021-04-22T17:18:00Z</dcterms:created>
  <dcterms:modified xsi:type="dcterms:W3CDTF">2021-04-29T20:51:00Z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